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DD" w:rsidRPr="00214CB6" w:rsidRDefault="00214CB6" w:rsidP="00214CB6">
      <w:pPr>
        <w:jc w:val="center"/>
        <w:rPr>
          <w:b/>
        </w:rPr>
      </w:pPr>
      <w:bookmarkStart w:id="0" w:name="_GoBack"/>
      <w:bookmarkEnd w:id="0"/>
      <w:r w:rsidRPr="00214CB6">
        <w:rPr>
          <w:b/>
        </w:rPr>
        <w:t>Interfaz Proyecto II</w:t>
      </w:r>
    </w:p>
    <w:p w:rsidR="00926453" w:rsidRPr="00926453" w:rsidRDefault="00214CB6" w:rsidP="00926453">
      <w:pPr>
        <w:spacing w:after="0" w:line="240" w:lineRule="auto"/>
        <w:rPr>
          <w:b/>
          <w:i/>
          <w:sz w:val="20"/>
          <w:lang w:val="es-ES"/>
        </w:rPr>
      </w:pPr>
      <w:r w:rsidRPr="00926453">
        <w:rPr>
          <w:b/>
          <w:i/>
          <w:sz w:val="20"/>
          <w:lang w:val="es-ES"/>
        </w:rPr>
        <w:t xml:space="preserve">Nota: </w:t>
      </w:r>
    </w:p>
    <w:p w:rsidR="00214CB6" w:rsidRPr="00926453" w:rsidRDefault="00926453" w:rsidP="00926453">
      <w:pPr>
        <w:pStyle w:val="Prrafodelista"/>
        <w:numPr>
          <w:ilvl w:val="0"/>
          <w:numId w:val="4"/>
        </w:numPr>
        <w:spacing w:after="0" w:line="240" w:lineRule="auto"/>
        <w:rPr>
          <w:i/>
          <w:sz w:val="20"/>
          <w:lang w:val="es-ES"/>
        </w:rPr>
      </w:pPr>
      <w:r w:rsidRPr="00763EA8">
        <w:rPr>
          <w:i/>
          <w:color w:val="ED7D31" w:themeColor="accent2"/>
          <w:sz w:val="18"/>
          <w:szCs w:val="18"/>
          <w:lang w:val="es-ES"/>
        </w:rPr>
        <w:t>T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 xml:space="preserve">extos en </w:t>
      </w:r>
      <w:r w:rsidR="00214CB6" w:rsidRPr="004B3E1B">
        <w:rPr>
          <w:b/>
          <w:i/>
          <w:color w:val="ED7D31" w:themeColor="accent2"/>
          <w:sz w:val="18"/>
          <w:szCs w:val="18"/>
          <w:lang w:val="es-ES"/>
        </w:rPr>
        <w:t>naranja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 xml:space="preserve"> </w:t>
      </w:r>
      <w:r w:rsidR="00752CA7">
        <w:rPr>
          <w:i/>
          <w:color w:val="ED7D31" w:themeColor="accent2"/>
          <w:sz w:val="18"/>
          <w:szCs w:val="18"/>
          <w:lang w:val="es-ES"/>
        </w:rPr>
        <w:t xml:space="preserve">implica 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 xml:space="preserve"> anotaciones </w:t>
      </w:r>
      <w:r w:rsidRPr="00763EA8">
        <w:rPr>
          <w:i/>
          <w:color w:val="ED7D31" w:themeColor="accent2"/>
          <w:sz w:val="18"/>
          <w:szCs w:val="18"/>
          <w:lang w:val="es-ES"/>
        </w:rPr>
        <w:t xml:space="preserve">para el programador 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>que</w:t>
      </w:r>
      <w:r w:rsidRPr="00763EA8">
        <w:rPr>
          <w:i/>
          <w:color w:val="ED7D31" w:themeColor="accent2"/>
          <w:sz w:val="18"/>
          <w:szCs w:val="18"/>
          <w:lang w:val="es-ES"/>
        </w:rPr>
        <w:t xml:space="preserve"> NO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 xml:space="preserve"> deben </w:t>
      </w:r>
      <w:r w:rsidR="004B3E1B">
        <w:rPr>
          <w:i/>
          <w:color w:val="ED7D31" w:themeColor="accent2"/>
          <w:sz w:val="18"/>
          <w:szCs w:val="18"/>
          <w:lang w:val="es-ES"/>
        </w:rPr>
        <w:t xml:space="preserve">ir </w:t>
      </w:r>
      <w:r w:rsidR="00214CB6" w:rsidRPr="00763EA8">
        <w:rPr>
          <w:i/>
          <w:color w:val="ED7D31" w:themeColor="accent2"/>
          <w:sz w:val="18"/>
          <w:szCs w:val="18"/>
          <w:lang w:val="es-ES"/>
        </w:rPr>
        <w:t>en pantalla</w:t>
      </w:r>
    </w:p>
    <w:p w:rsidR="00926453" w:rsidRPr="00DA38A9" w:rsidRDefault="00926453" w:rsidP="00763E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sz w:val="20"/>
          <w:lang w:val="es-ES"/>
        </w:rPr>
      </w:pPr>
      <w:r w:rsidRPr="00763EA8">
        <w:rPr>
          <w:i/>
          <w:color w:val="70AD47" w:themeColor="accent6"/>
          <w:sz w:val="18"/>
          <w:lang w:val="es-ES"/>
        </w:rPr>
        <w:t xml:space="preserve">Textos en </w:t>
      </w:r>
      <w:r w:rsidRPr="004B3E1B">
        <w:rPr>
          <w:b/>
          <w:i/>
          <w:color w:val="70AD47" w:themeColor="accent6"/>
          <w:sz w:val="18"/>
          <w:lang w:val="es-ES"/>
        </w:rPr>
        <w:t>verde</w:t>
      </w:r>
      <w:r w:rsidRPr="00763EA8">
        <w:rPr>
          <w:i/>
          <w:color w:val="70AD47" w:themeColor="accent6"/>
          <w:sz w:val="18"/>
          <w:lang w:val="es-ES"/>
        </w:rPr>
        <w:t xml:space="preserve"> </w:t>
      </w:r>
      <w:r w:rsidR="00752CA7">
        <w:rPr>
          <w:i/>
          <w:color w:val="70AD47" w:themeColor="accent6"/>
          <w:sz w:val="18"/>
          <w:lang w:val="es-ES"/>
        </w:rPr>
        <w:t>representa  lo</w:t>
      </w:r>
      <w:r w:rsidRPr="00763EA8">
        <w:rPr>
          <w:i/>
          <w:color w:val="70AD47" w:themeColor="accent6"/>
          <w:sz w:val="18"/>
          <w:lang w:val="es-ES"/>
        </w:rPr>
        <w:t xml:space="preserve"> que debe escribir el usuario</w:t>
      </w:r>
    </w:p>
    <w:p w:rsidR="00926453" w:rsidRPr="00752CA7" w:rsidRDefault="00DA38A9" w:rsidP="00752CA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color w:val="0070C0"/>
          <w:sz w:val="20"/>
          <w:lang w:val="es-ES"/>
        </w:rPr>
      </w:pPr>
      <w:r w:rsidRPr="00DA38A9">
        <w:rPr>
          <w:i/>
          <w:color w:val="0070C0"/>
          <w:sz w:val="18"/>
          <w:lang w:val="es-ES"/>
        </w:rPr>
        <w:t xml:space="preserve">Textos en </w:t>
      </w:r>
      <w:r w:rsidR="00F66B8E">
        <w:rPr>
          <w:b/>
          <w:i/>
          <w:color w:val="0070C0"/>
          <w:sz w:val="18"/>
          <w:lang w:val="es-ES"/>
        </w:rPr>
        <w:t xml:space="preserve">azul representa </w:t>
      </w:r>
      <w:r w:rsidR="00F66B8E" w:rsidRPr="00F66B8E">
        <w:rPr>
          <w:i/>
          <w:color w:val="0070C0"/>
          <w:sz w:val="18"/>
          <w:lang w:val="es-ES"/>
        </w:rPr>
        <w:t>lo que</w:t>
      </w:r>
      <w:r w:rsidR="00F66B8E">
        <w:rPr>
          <w:b/>
          <w:i/>
          <w:color w:val="0070C0"/>
          <w:sz w:val="18"/>
          <w:lang w:val="es-ES"/>
        </w:rPr>
        <w:t xml:space="preserve"> </w:t>
      </w:r>
      <w:r w:rsidR="00F66B8E">
        <w:rPr>
          <w:i/>
          <w:color w:val="0070C0"/>
          <w:sz w:val="18"/>
          <w:lang w:val="es-ES"/>
        </w:rPr>
        <w:t xml:space="preserve"> debe </w:t>
      </w:r>
      <w:r w:rsidRPr="00DA38A9">
        <w:rPr>
          <w:i/>
          <w:color w:val="0070C0"/>
          <w:sz w:val="18"/>
          <w:lang w:val="es-ES"/>
        </w:rPr>
        <w:t xml:space="preserve"> genera</w:t>
      </w:r>
      <w:r w:rsidR="00F66B8E">
        <w:rPr>
          <w:i/>
          <w:color w:val="0070C0"/>
          <w:sz w:val="18"/>
          <w:lang w:val="es-ES"/>
        </w:rPr>
        <w:t>r</w:t>
      </w:r>
      <w:r w:rsidRPr="00DA38A9">
        <w:rPr>
          <w:i/>
          <w:color w:val="0070C0"/>
          <w:sz w:val="18"/>
          <w:lang w:val="es-ES"/>
        </w:rPr>
        <w:t xml:space="preserve"> el sistema</w:t>
      </w:r>
    </w:p>
    <w:p w:rsidR="008755DD" w:rsidRPr="00214CB6" w:rsidRDefault="00214CB6">
      <w:pPr>
        <w:rPr>
          <w:ins w:id="1" w:author="Karol" w:date="2019-09-30T10:10:00Z"/>
          <w:lang w:val="es-ES"/>
        </w:rPr>
      </w:pPr>
      <w:ins w:id="2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2A9FD1C0" wp14:editId="503E8C10">
                  <wp:simplePos x="0" y="0"/>
                  <wp:positionH relativeFrom="column">
                    <wp:posOffset>1351721</wp:posOffset>
                  </wp:positionH>
                  <wp:positionV relativeFrom="paragraph">
                    <wp:posOffset>233292</wp:posOffset>
                  </wp:positionV>
                  <wp:extent cx="3478695" cy="1637969"/>
                  <wp:effectExtent l="0" t="0" r="26670" b="19685"/>
                  <wp:wrapNone/>
                  <wp:docPr id="1" name="Cuadro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78695" cy="163796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89784E" w:rsidRDefault="00DB03B2" w:rsidP="00004814">
                              <w:pPr>
                                <w:jc w:val="center"/>
                                <w:rPr>
                                  <w:ins w:id="3" w:author="Karol" w:date="2019-09-30T10:10:00Z"/>
                                  <w:color w:val="0070C0"/>
                                  <w:lang w:val="es-ES"/>
                                </w:rPr>
                              </w:pPr>
                              <w:ins w:id="4" w:author="Karol" w:date="2019-09-30T10:10:00Z">
                                <w:r w:rsidRPr="0089784E">
                                  <w:rPr>
                                    <w:color w:val="0070C0"/>
                                    <w:lang w:val="es-ES"/>
                                  </w:rPr>
                                  <w:t>Bienvenidos al Gimnasio Vital Salud</w:t>
                                </w:r>
                              </w:ins>
                            </w:p>
                            <w:p w:rsidR="00DB03B2" w:rsidRPr="0089784E" w:rsidRDefault="00DB03B2" w:rsidP="00004814">
                              <w:pPr>
                                <w:jc w:val="center"/>
                                <w:rPr>
                                  <w:ins w:id="5" w:author="Karol" w:date="2019-09-30T10:10:00Z"/>
                                  <w:color w:val="0070C0"/>
                                  <w:lang w:val="es-ES"/>
                                </w:rPr>
                              </w:pPr>
                            </w:p>
                            <w:p w:rsidR="00DB03B2" w:rsidRDefault="00DB03B2" w:rsidP="00004814">
                              <w:pPr>
                                <w:jc w:val="center"/>
                                <w:rPr>
                                  <w:ins w:id="6" w:author="Karol" w:date="2019-09-30T10:10:00Z"/>
                                  <w:b/>
                                  <w:color w:val="70AD47" w:themeColor="accent6"/>
                                  <w:lang w:val="es-ES"/>
                                </w:rPr>
                              </w:pPr>
                              <w:ins w:id="7" w:author="Karol" w:date="2019-09-30T10:10:00Z">
                                <w:r w:rsidRPr="0089784E">
                                  <w:rPr>
                                    <w:color w:val="0070C0"/>
                                    <w:lang w:val="es-ES"/>
                                  </w:rPr>
                                  <w:t>Ingrese la fecha actual</w:t>
                                </w:r>
                                <w:r w:rsidR="001A1252">
                                  <w:rPr>
                                    <w:color w:val="0070C0"/>
                                    <w:lang w:val="es-ES"/>
                                  </w:rPr>
                                  <w:t xml:space="preserve"> </w:t>
                                </w:r>
                                <w:r w:rsidR="001A1252" w:rsidRP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(</w:t>
                                </w:r>
                                <w:r w:rsid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01</w:t>
                                </w:r>
                                <w:r w:rsidR="001A1252" w:rsidRP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/</w:t>
                                </w:r>
                                <w:r w:rsid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12</w:t>
                                </w:r>
                                <w:r w:rsidR="001A1252" w:rsidRP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/19)</w:t>
                                </w:r>
                                <w:r w:rsidRPr="001A1252">
                                  <w:rPr>
                                    <w:color w:val="0070C0"/>
                                    <w:sz w:val="16"/>
                                    <w:lang w:val="es-ES"/>
                                  </w:rPr>
                                  <w:t>:</w:t>
                                </w:r>
                                <w:r w:rsidRPr="001A1252">
                                  <w:rPr>
                                    <w:b/>
                                    <w:color w:val="70AD47" w:themeColor="accent6"/>
                                    <w:lang w:val="es-ES"/>
                                  </w:rPr>
                                  <w:t xml:space="preserve"> </w:t>
                                </w:r>
                                <w:r w:rsidR="001A1252">
                                  <w:rPr>
                                    <w:b/>
                                    <w:color w:val="70AD47" w:themeColor="accent6"/>
                                    <w:lang w:val="es-ES"/>
                                  </w:rPr>
                                  <w:t>30/09/19</w:t>
                                </w:r>
                              </w:ins>
                            </w:p>
                            <w:p w:rsidR="00DB03B2" w:rsidRPr="0089784E" w:rsidRDefault="00DB03B2" w:rsidP="00A341B6">
                              <w:pPr>
                                <w:jc w:val="center"/>
                                <w:rPr>
                                  <w:ins w:id="8" w:author="Karol" w:date="2019-09-30T10:10:00Z"/>
                                  <w:b/>
                                  <w:color w:val="0070C0"/>
                                  <w:lang w:val="es-ES"/>
                                </w:rPr>
                              </w:pPr>
                              <w:ins w:id="9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lang w:val="es-ES"/>
                                  </w:rPr>
                                  <w:t>&lt;enter&gt;</w:t>
                                </w:r>
                              </w:ins>
                            </w:p>
                            <w:p w:rsidR="00DB03B2" w:rsidRPr="00AC4731" w:rsidRDefault="00AC4731" w:rsidP="00004814">
                              <w:pPr>
                                <w:jc w:val="center"/>
                                <w:rPr>
                                  <w:ins w:id="10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1" w:author="Karol" w:date="2019-09-30T10:10:00Z">
                                <w:r w:rsidRPr="00AC4731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// si se obtiene</w:t>
                                </w:r>
                                <w:r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la fecha del sistema no es necesario pedirlo al usuario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A9FD1C0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margin-left:106.45pt;margin-top:18.35pt;width:273.9pt;height:12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" fillcolor="#fff2cc [663]" strokecolor="white [3212]" strokeweight=".5pt">
                  <v:textbox>
                    <w:txbxContent>
                      <w:p w:rsidR="00DB03B2" w:rsidRPr="0089784E" w:rsidRDefault="00DB03B2" w:rsidP="00004814">
                        <w:pPr>
                          <w:jc w:val="center"/>
                          <w:rPr>
                            <w:ins w:id="12" w:author="Karol" w:date="2019-09-30T10:10:00Z"/>
                            <w:color w:val="0070C0"/>
                            <w:lang w:val="es-ES"/>
                          </w:rPr>
                        </w:pPr>
                        <w:ins w:id="13" w:author="Karol" w:date="2019-09-30T10:10:00Z">
                          <w:r w:rsidRPr="0089784E">
                            <w:rPr>
                              <w:color w:val="0070C0"/>
                              <w:lang w:val="es-ES"/>
                            </w:rPr>
                            <w:t>Bienvenidos al Gimnasio Vital Salud</w:t>
                          </w:r>
                        </w:ins>
                      </w:p>
                      <w:p w:rsidR="00DB03B2" w:rsidRPr="0089784E" w:rsidRDefault="00DB03B2" w:rsidP="00004814">
                        <w:pPr>
                          <w:jc w:val="center"/>
                          <w:rPr>
                            <w:ins w:id="14" w:author="Karol" w:date="2019-09-30T10:10:00Z"/>
                            <w:color w:val="0070C0"/>
                            <w:lang w:val="es-ES"/>
                          </w:rPr>
                        </w:pPr>
                      </w:p>
                      <w:p w:rsidR="00DB03B2" w:rsidRDefault="00DB03B2" w:rsidP="00004814">
                        <w:pPr>
                          <w:jc w:val="center"/>
                          <w:rPr>
                            <w:ins w:id="15" w:author="Karol" w:date="2019-09-30T10:10:00Z"/>
                            <w:b/>
                            <w:color w:val="70AD47" w:themeColor="accent6"/>
                            <w:lang w:val="es-ES"/>
                          </w:rPr>
                        </w:pPr>
                        <w:ins w:id="16" w:author="Karol" w:date="2019-09-30T10:10:00Z">
                          <w:r w:rsidRPr="0089784E">
                            <w:rPr>
                              <w:color w:val="0070C0"/>
                              <w:lang w:val="es-ES"/>
                            </w:rPr>
                            <w:t>Ingrese la fecha actual</w:t>
                          </w:r>
                          <w:r w:rsidR="001A1252">
                            <w:rPr>
                              <w:color w:val="0070C0"/>
                              <w:lang w:val="es-ES"/>
                            </w:rPr>
                            <w:t xml:space="preserve"> </w:t>
                          </w:r>
                          <w:r w:rsidR="001A1252" w:rsidRPr="001A1252">
                            <w:rPr>
                              <w:color w:val="0070C0"/>
                              <w:sz w:val="16"/>
                              <w:lang w:val="es-ES"/>
                            </w:rPr>
                            <w:t>(</w:t>
                          </w:r>
                          <w:r w:rsidR="001A1252">
                            <w:rPr>
                              <w:color w:val="0070C0"/>
                              <w:sz w:val="16"/>
                              <w:lang w:val="es-ES"/>
                            </w:rPr>
                            <w:t>01</w:t>
                          </w:r>
                          <w:r w:rsidR="001A1252" w:rsidRPr="001A1252">
                            <w:rPr>
                              <w:color w:val="0070C0"/>
                              <w:sz w:val="16"/>
                              <w:lang w:val="es-ES"/>
                            </w:rPr>
                            <w:t>/</w:t>
                          </w:r>
                          <w:r w:rsidR="001A1252">
                            <w:rPr>
                              <w:color w:val="0070C0"/>
                              <w:sz w:val="16"/>
                              <w:lang w:val="es-ES"/>
                            </w:rPr>
                            <w:t>12</w:t>
                          </w:r>
                          <w:r w:rsidR="001A1252" w:rsidRPr="001A1252">
                            <w:rPr>
                              <w:color w:val="0070C0"/>
                              <w:sz w:val="16"/>
                              <w:lang w:val="es-ES"/>
                            </w:rPr>
                            <w:t>/19)</w:t>
                          </w:r>
                          <w:r w:rsidRPr="001A1252">
                            <w:rPr>
                              <w:color w:val="0070C0"/>
                              <w:sz w:val="16"/>
                              <w:lang w:val="es-ES"/>
                            </w:rPr>
                            <w:t>:</w:t>
                          </w:r>
                          <w:r w:rsidRPr="001A1252">
                            <w:rPr>
                              <w:b/>
                              <w:color w:val="70AD47" w:themeColor="accent6"/>
                              <w:lang w:val="es-ES"/>
                            </w:rPr>
                            <w:t xml:space="preserve"> </w:t>
                          </w:r>
                          <w:r w:rsidR="001A1252">
                            <w:rPr>
                              <w:b/>
                              <w:color w:val="70AD47" w:themeColor="accent6"/>
                              <w:lang w:val="es-ES"/>
                            </w:rPr>
                            <w:t>30/09/19</w:t>
                          </w:r>
                        </w:ins>
                      </w:p>
                      <w:p w:rsidR="00DB03B2" w:rsidRPr="0089784E" w:rsidRDefault="00DB03B2" w:rsidP="00A341B6">
                        <w:pPr>
                          <w:jc w:val="center"/>
                          <w:rPr>
                            <w:ins w:id="17" w:author="Karol" w:date="2019-09-30T10:10:00Z"/>
                            <w:b/>
                            <w:color w:val="0070C0"/>
                            <w:lang w:val="es-ES"/>
                          </w:rPr>
                        </w:pPr>
                        <w:ins w:id="18" w:author="Karol" w:date="2019-09-30T10:10:00Z">
                          <w:r w:rsidRPr="0089784E">
                            <w:rPr>
                              <w:b/>
                              <w:color w:val="0070C0"/>
                              <w:lang w:val="es-ES"/>
                            </w:rPr>
                            <w:t>&lt;enter&gt;</w:t>
                          </w:r>
                        </w:ins>
                      </w:p>
                      <w:p w:rsidR="00DB03B2" w:rsidRPr="00AC4731" w:rsidRDefault="00AC4731" w:rsidP="00004814">
                        <w:pPr>
                          <w:jc w:val="center"/>
                          <w:rPr>
                            <w:ins w:id="19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20" w:author="Karol" w:date="2019-09-30T10:10:00Z">
                          <w:r w:rsidRPr="00AC4731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// si se obtiene</w:t>
                          </w:r>
                          <w:r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 la fecha del sistema no es necesario pedirlo al usuario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8755DD" w:rsidRPr="00214CB6" w:rsidRDefault="008755DD">
      <w:pPr>
        <w:rPr>
          <w:ins w:id="12" w:author="Karol" w:date="2019-09-30T10:10:00Z"/>
          <w:lang w:val="es-ES"/>
        </w:rPr>
      </w:pPr>
    </w:p>
    <w:p w:rsidR="008755DD" w:rsidRPr="00214CB6" w:rsidRDefault="008755DD">
      <w:pPr>
        <w:rPr>
          <w:ins w:id="13" w:author="Karol" w:date="2019-09-30T10:10:00Z"/>
          <w:lang w:val="es-ES"/>
        </w:rPr>
      </w:pPr>
    </w:p>
    <w:p w:rsidR="00214CB6" w:rsidRPr="00214CB6" w:rsidRDefault="00214CB6">
      <w:pPr>
        <w:rPr>
          <w:ins w:id="14" w:author="Karol" w:date="2019-09-30T10:10:00Z"/>
          <w:lang w:val="es-ES"/>
        </w:rPr>
      </w:pPr>
    </w:p>
    <w:p w:rsidR="00214CB6" w:rsidRPr="00214CB6" w:rsidRDefault="00214CB6">
      <w:pPr>
        <w:rPr>
          <w:ins w:id="15" w:author="Karol" w:date="2019-09-30T10:10:00Z"/>
          <w:lang w:val="es-ES"/>
        </w:rPr>
      </w:pPr>
    </w:p>
    <w:p w:rsidR="00214CB6" w:rsidRDefault="00214CB6">
      <w:pPr>
        <w:rPr>
          <w:ins w:id="16" w:author="Karol" w:date="2019-09-30T10:10:00Z"/>
          <w:lang w:val="es-ES"/>
        </w:rPr>
      </w:pPr>
    </w:p>
    <w:p w:rsidR="00214CB6" w:rsidRDefault="00214CB6">
      <w:pPr>
        <w:rPr>
          <w:ins w:id="17" w:author="Karol" w:date="2019-09-30T10:10:00Z"/>
          <w:lang w:val="es-ES"/>
        </w:rPr>
      </w:pPr>
    </w:p>
    <w:p w:rsidR="008755DD" w:rsidRPr="00214CB6" w:rsidRDefault="00B92C0C">
      <w:pPr>
        <w:rPr>
          <w:ins w:id="18" w:author="Karol" w:date="2019-09-30T10:10:00Z"/>
          <w:lang w:val="es-ES"/>
        </w:rPr>
      </w:pPr>
      <w:ins w:id="19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0A902F70" wp14:editId="58788532">
                  <wp:simplePos x="0" y="0"/>
                  <wp:positionH relativeFrom="column">
                    <wp:posOffset>1037645</wp:posOffset>
                  </wp:positionH>
                  <wp:positionV relativeFrom="paragraph">
                    <wp:posOffset>285115</wp:posOffset>
                  </wp:positionV>
                  <wp:extent cx="3814827" cy="3005593"/>
                  <wp:effectExtent l="0" t="0" r="14605" b="2349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14827" cy="300559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A6E1B" id="Rectángulo 11" o:spid="_x0000_s1026" style="position:absolute;margin-left:81.7pt;margin-top:22.45pt;width:300.4pt;height:23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" fillcolor="#538135 [2409]" strokecolor="#1f4d78 [1604]" strokeweight="1pt"/>
              </w:pict>
            </mc:Fallback>
          </mc:AlternateContent>
        </w:r>
      </w:ins>
    </w:p>
    <w:p w:rsidR="008755DD" w:rsidRPr="00214CB6" w:rsidRDefault="00B92C0C">
      <w:pPr>
        <w:rPr>
          <w:ins w:id="20" w:author="Karol" w:date="2019-09-30T10:10:00Z"/>
          <w:lang w:val="es-ES"/>
        </w:rPr>
      </w:pPr>
      <w:ins w:id="21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29AC122" wp14:editId="25EFF365">
                  <wp:simplePos x="0" y="0"/>
                  <wp:positionH relativeFrom="margin">
                    <wp:posOffset>1184744</wp:posOffset>
                  </wp:positionH>
                  <wp:positionV relativeFrom="paragraph">
                    <wp:posOffset>229953</wp:posOffset>
                  </wp:positionV>
                  <wp:extent cx="3430034" cy="2544417"/>
                  <wp:effectExtent l="0" t="0" r="18415" b="27940"/>
                  <wp:wrapNone/>
                  <wp:docPr id="13" name="Cuadro de tex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30034" cy="254441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Default="00DB03B2" w:rsidP="00B92C0C">
                              <w:pPr>
                                <w:jc w:val="center"/>
                                <w:rPr>
                                  <w:ins w:id="22" w:author="Karol" w:date="2019-09-30T10:10:00Z"/>
                                  <w:b/>
                                  <w:lang w:val="es-ES"/>
                                </w:rPr>
                              </w:pPr>
                            </w:p>
                            <w:p w:rsidR="00DB03B2" w:rsidRPr="00E23128" w:rsidRDefault="00DB03B2" w:rsidP="00B92C0C">
                              <w:pPr>
                                <w:jc w:val="center"/>
                                <w:rPr>
                                  <w:ins w:id="23" w:author="Karol" w:date="2019-09-30T10:10:00Z"/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ins w:id="24" w:author="Karol" w:date="2019-09-30T10:10:00Z">
                                <w:r w:rsidRPr="00E23128"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 xml:space="preserve">Menú </w:t>
                                </w:r>
                                <w:r w:rsidR="00031F0E"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>Principal</w:t>
                                </w:r>
                              </w:ins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25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26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>Ingresar nuevo socio</w:t>
                                </w:r>
                              </w:ins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27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28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 xml:space="preserve">Ingresar nuevo instructor </w:t>
                                </w:r>
                              </w:ins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29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30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>Lista general de socios</w:t>
                                </w:r>
                              </w:ins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31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32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>Lista general de instructores</w:t>
                                </w:r>
                              </w:ins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33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34" w:author="Karol" w:date="2019-09-30T10:10:00Z">
                                <w:r>
                                  <w:rPr>
                                    <w:color w:val="000000"/>
                                    <w:lang w:val="es-CR" w:eastAsia="es-CR"/>
                                  </w:rPr>
                                  <w:t>Mejores</w:t>
                                </w:r>
                                <w:r w:rsidRPr="002A25E3">
                                  <w:rPr>
                                    <w:color w:val="000000"/>
                                    <w:lang w:val="es-CR" w:eastAsia="es-CR"/>
                                  </w:rPr>
                                  <w:t xml:space="preserve"> resultados</w:t>
                                </w:r>
                                <w:r>
                                  <w:rPr>
                                    <w:color w:val="000000"/>
                                    <w:lang w:val="es-CR" w:eastAsia="es-CR"/>
                                  </w:rPr>
                                  <w:t xml:space="preserve"> en perdida de grasa</w:t>
                                </w:r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 xml:space="preserve"> </w:t>
                                </w:r>
                              </w:ins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35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36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t>Instructor con mejores resultados en perdida de grasa</w:t>
                                </w:r>
                              </w:ins>
                            </w:p>
                            <w:p w:rsidR="00031F0E" w:rsidRDefault="00031F0E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37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38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t>Menú instructor</w:t>
                                </w:r>
                              </w:ins>
                            </w:p>
                            <w:p w:rsidR="00031F0E" w:rsidRPr="00D23BE0" w:rsidRDefault="00031F0E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39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40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t>Menú clases grupales</w:t>
                                </w:r>
                              </w:ins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1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ins w:id="42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t>Salir del sistema</w:t>
                                </w:r>
                              </w:ins>
                            </w:p>
                            <w:p w:rsidR="00DB03B2" w:rsidRPr="00004814" w:rsidRDefault="00DB03B2" w:rsidP="00B92C0C">
                              <w:pPr>
                                <w:jc w:val="center"/>
                                <w:rPr>
                                  <w:ins w:id="43" w:author="Karol" w:date="2019-09-30T10:10:00Z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29AC122" id="Cuadro de texto 13" o:spid="_x0000_s1027" type="#_x0000_t202" style="position:absolute;margin-left:93.3pt;margin-top:18.1pt;width:270.1pt;height:200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" fillcolor="#70ad47 [3209]" strokecolor="white [3212]" strokeweight=".5pt">
                  <v:textbox>
                    <w:txbxContent>
                      <w:p w:rsidR="00DB03B2" w:rsidRDefault="00DB03B2" w:rsidP="00B92C0C">
                        <w:pPr>
                          <w:jc w:val="center"/>
                          <w:rPr>
                            <w:ins w:id="53" w:author="Karol" w:date="2019-09-30T10:10:00Z"/>
                            <w:b/>
                            <w:lang w:val="es-ES"/>
                          </w:rPr>
                        </w:pPr>
                      </w:p>
                      <w:p w:rsidR="00DB03B2" w:rsidRPr="00E23128" w:rsidRDefault="00DB03B2" w:rsidP="00B92C0C">
                        <w:pPr>
                          <w:jc w:val="center"/>
                          <w:rPr>
                            <w:ins w:id="54" w:author="Karol" w:date="2019-09-30T10:10:00Z"/>
                            <w:b/>
                            <w:color w:val="000000" w:themeColor="text1"/>
                            <w:lang w:val="es-ES"/>
                          </w:rPr>
                        </w:pPr>
                        <w:ins w:id="55" w:author="Karol" w:date="2019-09-30T10:10:00Z">
                          <w:r w:rsidRPr="00E23128">
                            <w:rPr>
                              <w:b/>
                              <w:color w:val="000000" w:themeColor="text1"/>
                              <w:lang w:val="es-ES"/>
                            </w:rPr>
                            <w:t xml:space="preserve">Menú </w:t>
                          </w:r>
                          <w:r w:rsidR="00031F0E">
                            <w:rPr>
                              <w:b/>
                              <w:color w:val="000000" w:themeColor="text1"/>
                              <w:lang w:val="es-ES"/>
                            </w:rPr>
                            <w:t>Principal</w:t>
                          </w:r>
                        </w:ins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56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57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>Ingresar nuevo socio</w:t>
                          </w:r>
                        </w:ins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58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59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 xml:space="preserve">Ingresar nuevo instructor </w:t>
                          </w:r>
                        </w:ins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60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61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>Lista general de socios</w:t>
                          </w:r>
                        </w:ins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62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63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>Lista general de instructores</w:t>
                          </w:r>
                        </w:ins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64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65" w:author="Karol" w:date="2019-09-30T10:10:00Z">
                          <w:r>
                            <w:rPr>
                              <w:color w:val="000000"/>
                              <w:lang w:val="es-CR" w:eastAsia="es-CR"/>
                            </w:rPr>
                            <w:t>Mejores</w:t>
                          </w:r>
                          <w:r w:rsidRPr="002A25E3">
                            <w:rPr>
                              <w:color w:val="000000"/>
                              <w:lang w:val="es-CR" w:eastAsia="es-CR"/>
                            </w:rPr>
                            <w:t xml:space="preserve"> resultados</w:t>
                          </w:r>
                          <w:r>
                            <w:rPr>
                              <w:color w:val="000000"/>
                              <w:lang w:val="es-CR" w:eastAsia="es-CR"/>
                            </w:rPr>
                            <w:t xml:space="preserve"> en perdida de grasa</w:t>
                          </w:r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 xml:space="preserve"> </w:t>
                          </w:r>
                        </w:ins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66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67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t>Instructor con mejores resultados en perdida de grasa</w:t>
                          </w:r>
                        </w:ins>
                      </w:p>
                      <w:p w:rsidR="00031F0E" w:rsidRDefault="00031F0E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68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69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t>Menú instructor</w:t>
                          </w:r>
                        </w:ins>
                      </w:p>
                      <w:p w:rsidR="00031F0E" w:rsidRPr="00D23BE0" w:rsidRDefault="00031F0E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70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71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t>Menú clases grupales</w:t>
                          </w:r>
                        </w:ins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ins w:id="72" w:author="Karol" w:date="2019-09-30T10:10:00Z"/>
                            <w:color w:val="000000" w:themeColor="text1"/>
                            <w:lang w:val="es-ES"/>
                          </w:rPr>
                        </w:pPr>
                        <w:ins w:id="73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t>Salir del sistema</w:t>
                          </w:r>
                        </w:ins>
                      </w:p>
                      <w:p w:rsidR="00DB03B2" w:rsidRPr="00004814" w:rsidRDefault="00DB03B2" w:rsidP="00B92C0C">
                        <w:pPr>
                          <w:jc w:val="center"/>
                          <w:rPr>
                            <w:ins w:id="74" w:author="Karol" w:date="2019-09-30T10:10:00Z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8755DD" w:rsidRPr="00214CB6" w:rsidRDefault="00214CB6">
      <w:pPr>
        <w:rPr>
          <w:del w:id="44" w:author="Karol" w:date="2019-09-30T10:10:00Z"/>
          <w:lang w:val="es-ES"/>
        </w:rPr>
      </w:pPr>
      <w:del w:id="45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15ECC2" wp14:editId="6628B9B2">
                  <wp:simplePos x="0" y="0"/>
                  <wp:positionH relativeFrom="column">
                    <wp:posOffset>1352076</wp:posOffset>
                  </wp:positionH>
                  <wp:positionV relativeFrom="paragraph">
                    <wp:posOffset>234591</wp:posOffset>
                  </wp:positionV>
                  <wp:extent cx="2813538" cy="1415045"/>
                  <wp:effectExtent l="0" t="0" r="25400" b="13970"/>
                  <wp:wrapNone/>
                  <wp:docPr id="2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813538" cy="14150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89784E" w:rsidRDefault="00DB03B2" w:rsidP="00004814">
                              <w:pPr>
                                <w:jc w:val="center"/>
                                <w:rPr>
                                  <w:del w:id="46" w:author="Karol" w:date="2019-09-30T10:10:00Z"/>
                                  <w:color w:val="0070C0"/>
                                  <w:lang w:val="es-ES"/>
                                </w:rPr>
                              </w:pPr>
                              <w:del w:id="47" w:author="Karol" w:date="2019-09-30T10:10:00Z">
                                <w:r w:rsidRPr="0089784E">
                                  <w:rPr>
                                    <w:color w:val="0070C0"/>
                                    <w:lang w:val="es-ES"/>
                                  </w:rPr>
                                  <w:delText>Bienvenidos al Gimnasio Vital Salud</w:delText>
                                </w:r>
                              </w:del>
                            </w:p>
                            <w:p w:rsidR="00DB03B2" w:rsidRPr="0089784E" w:rsidRDefault="00DB03B2" w:rsidP="00004814">
                              <w:pPr>
                                <w:jc w:val="center"/>
                                <w:rPr>
                                  <w:del w:id="48" w:author="Karol" w:date="2019-09-30T10:10:00Z"/>
                                  <w:color w:val="0070C0"/>
                                  <w:lang w:val="es-ES"/>
                                </w:rPr>
                              </w:pPr>
                            </w:p>
                            <w:p w:rsidR="00DB03B2" w:rsidRDefault="00DB03B2" w:rsidP="00004814">
                              <w:pPr>
                                <w:jc w:val="center"/>
                                <w:rPr>
                                  <w:del w:id="49" w:author="Karol" w:date="2019-09-30T10:10:00Z"/>
                                  <w:b/>
                                  <w:color w:val="70AD47" w:themeColor="accent6"/>
                                  <w:lang w:val="es-ES"/>
                                </w:rPr>
                              </w:pPr>
                              <w:del w:id="50" w:author="Karol" w:date="2019-09-30T10:10:00Z">
                                <w:r w:rsidRPr="0089784E">
                                  <w:rPr>
                                    <w:color w:val="0070C0"/>
                                    <w:lang w:val="es-ES"/>
                                  </w:rPr>
                                  <w:delText xml:space="preserve">Ingrese la fecha actual: </w:delText>
                                </w:r>
                                <w:r w:rsidRPr="00004814">
                                  <w:rPr>
                                    <w:b/>
                                    <w:color w:val="70AD47" w:themeColor="accent6"/>
                                    <w:lang w:val="es-ES"/>
                                  </w:rPr>
                                  <w:delText>_</w:delText>
                                </w:r>
                              </w:del>
                            </w:p>
                            <w:p w:rsidR="00DB03B2" w:rsidRPr="0089784E" w:rsidRDefault="00DB03B2" w:rsidP="00A341B6">
                              <w:pPr>
                                <w:jc w:val="center"/>
                                <w:rPr>
                                  <w:del w:id="51" w:author="Karol" w:date="2019-09-30T10:10:00Z"/>
                                  <w:b/>
                                  <w:color w:val="0070C0"/>
                                  <w:lang w:val="es-ES"/>
                                </w:rPr>
                              </w:pPr>
                              <w:del w:id="52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lang w:val="es-ES"/>
                                  </w:rPr>
                                  <w:delText>&lt;enter&gt;</w:delText>
                                </w:r>
                              </w:del>
                            </w:p>
                            <w:p w:rsidR="00DB03B2" w:rsidRPr="00004814" w:rsidRDefault="00DB03B2" w:rsidP="00004814">
                              <w:pPr>
                                <w:jc w:val="center"/>
                                <w:rPr>
                                  <w:del w:id="53" w:author="Karol" w:date="2019-09-30T10:10:00Z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A15ECC2" id="Cuadro de texto 2" o:spid="_x0000_s1028" type="#_x0000_t202" style="position:absolute;margin-left:106.45pt;margin-top:18.45pt;width:221.55pt;height:1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" fillcolor="#fff2cc [663]" strokecolor="white [3212]" strokeweight=".5pt">
                  <v:textbox>
                    <w:txbxContent>
                      <w:p w:rsidR="00DB03B2" w:rsidRPr="0089784E" w:rsidRDefault="00DB03B2" w:rsidP="00004814">
                        <w:pPr>
                          <w:jc w:val="center"/>
                          <w:rPr>
                            <w:del w:id="85" w:author="Karol" w:date="2019-09-30T10:10:00Z"/>
                            <w:color w:val="0070C0"/>
                            <w:lang w:val="es-ES"/>
                          </w:rPr>
                        </w:pPr>
                        <w:del w:id="86" w:author="Karol" w:date="2019-09-30T10:10:00Z">
                          <w:r w:rsidRPr="0089784E">
                            <w:rPr>
                              <w:color w:val="0070C0"/>
                              <w:lang w:val="es-ES"/>
                            </w:rPr>
                            <w:delText>Bienvenidos al Gimnasio Vital Salud</w:delText>
                          </w:r>
                        </w:del>
                      </w:p>
                      <w:p w:rsidR="00DB03B2" w:rsidRPr="0089784E" w:rsidRDefault="00DB03B2" w:rsidP="00004814">
                        <w:pPr>
                          <w:jc w:val="center"/>
                          <w:rPr>
                            <w:del w:id="87" w:author="Karol" w:date="2019-09-30T10:10:00Z"/>
                            <w:color w:val="0070C0"/>
                            <w:lang w:val="es-ES"/>
                          </w:rPr>
                        </w:pPr>
                      </w:p>
                      <w:p w:rsidR="00DB03B2" w:rsidRDefault="00DB03B2" w:rsidP="00004814">
                        <w:pPr>
                          <w:jc w:val="center"/>
                          <w:rPr>
                            <w:del w:id="88" w:author="Karol" w:date="2019-09-30T10:10:00Z"/>
                            <w:b/>
                            <w:color w:val="70AD47" w:themeColor="accent6"/>
                            <w:lang w:val="es-ES"/>
                          </w:rPr>
                        </w:pPr>
                        <w:del w:id="89" w:author="Karol" w:date="2019-09-30T10:10:00Z">
                          <w:r w:rsidRPr="0089784E">
                            <w:rPr>
                              <w:color w:val="0070C0"/>
                              <w:lang w:val="es-ES"/>
                            </w:rPr>
                            <w:delText xml:space="preserve">Ingrese la fecha actual: </w:delText>
                          </w:r>
                          <w:r w:rsidRPr="00004814">
                            <w:rPr>
                              <w:b/>
                              <w:color w:val="70AD47" w:themeColor="accent6"/>
                              <w:lang w:val="es-ES"/>
                            </w:rPr>
                            <w:delText>_</w:delText>
                          </w:r>
                        </w:del>
                      </w:p>
                      <w:p w:rsidR="00DB03B2" w:rsidRPr="0089784E" w:rsidRDefault="00DB03B2" w:rsidP="00A341B6">
                        <w:pPr>
                          <w:jc w:val="center"/>
                          <w:rPr>
                            <w:del w:id="90" w:author="Karol" w:date="2019-09-30T10:10:00Z"/>
                            <w:b/>
                            <w:color w:val="0070C0"/>
                            <w:lang w:val="es-ES"/>
                          </w:rPr>
                        </w:pPr>
                        <w:del w:id="91" w:author="Karol" w:date="2019-09-30T10:10:00Z">
                          <w:r w:rsidRPr="0089784E">
                            <w:rPr>
                              <w:b/>
                              <w:color w:val="0070C0"/>
                              <w:lang w:val="es-ES"/>
                            </w:rPr>
                            <w:delText>&lt;enter&gt;</w:delText>
                          </w:r>
                        </w:del>
                      </w:p>
                      <w:p w:rsidR="00DB03B2" w:rsidRPr="00004814" w:rsidRDefault="00DB03B2" w:rsidP="00004814">
                        <w:pPr>
                          <w:jc w:val="center"/>
                          <w:rPr>
                            <w:del w:id="92" w:author="Karol" w:date="2019-09-30T10:10:00Z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del>
    </w:p>
    <w:p w:rsidR="008755DD" w:rsidRPr="00214CB6" w:rsidRDefault="008755DD">
      <w:pPr>
        <w:rPr>
          <w:del w:id="54" w:author="Karol" w:date="2019-09-30T10:10:00Z"/>
          <w:lang w:val="es-ES"/>
        </w:rPr>
      </w:pPr>
    </w:p>
    <w:p w:rsidR="008755DD" w:rsidRPr="00214CB6" w:rsidRDefault="008755DD">
      <w:pPr>
        <w:rPr>
          <w:del w:id="55" w:author="Karol" w:date="2019-09-30T10:10:00Z"/>
          <w:lang w:val="es-ES"/>
        </w:rPr>
      </w:pPr>
    </w:p>
    <w:p w:rsidR="00214CB6" w:rsidRPr="00214CB6" w:rsidRDefault="00214CB6">
      <w:pPr>
        <w:rPr>
          <w:del w:id="56" w:author="Karol" w:date="2019-09-30T10:10:00Z"/>
          <w:lang w:val="es-ES"/>
        </w:rPr>
      </w:pPr>
    </w:p>
    <w:p w:rsidR="00214CB6" w:rsidRPr="00214CB6" w:rsidRDefault="00214CB6">
      <w:pPr>
        <w:rPr>
          <w:del w:id="57" w:author="Karol" w:date="2019-09-30T10:10:00Z"/>
          <w:lang w:val="es-ES"/>
        </w:rPr>
      </w:pPr>
    </w:p>
    <w:p w:rsidR="00214CB6" w:rsidRDefault="00214CB6">
      <w:pPr>
        <w:rPr>
          <w:del w:id="58" w:author="Karol" w:date="2019-09-30T10:10:00Z"/>
          <w:lang w:val="es-ES"/>
        </w:rPr>
      </w:pPr>
    </w:p>
    <w:p w:rsidR="00214CB6" w:rsidRDefault="00214CB6">
      <w:pPr>
        <w:rPr>
          <w:del w:id="59" w:author="Karol" w:date="2019-09-30T10:10:00Z"/>
          <w:lang w:val="es-ES"/>
        </w:rPr>
      </w:pPr>
    </w:p>
    <w:p w:rsidR="008755DD" w:rsidRPr="00214CB6" w:rsidRDefault="00B92C0C">
      <w:pPr>
        <w:rPr>
          <w:del w:id="60" w:author="Karol" w:date="2019-09-30T10:10:00Z"/>
          <w:lang w:val="es-ES"/>
        </w:rPr>
      </w:pPr>
      <w:del w:id="61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368DF18" wp14:editId="2943781B">
                  <wp:simplePos x="0" y="0"/>
                  <wp:positionH relativeFrom="column">
                    <wp:posOffset>1036458</wp:posOffset>
                  </wp:positionH>
                  <wp:positionV relativeFrom="paragraph">
                    <wp:posOffset>285114</wp:posOffset>
                  </wp:positionV>
                  <wp:extent cx="3814827" cy="3326595"/>
                  <wp:effectExtent l="0" t="0" r="14605" b="26670"/>
                  <wp:wrapNone/>
                  <wp:docPr id="8" name="Rectángul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14827" cy="3326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706F814" id="Rectángulo 8" o:spid="_x0000_s1026" style="position:absolute;margin-left:81.6pt;margin-top:22.45pt;width:300.4pt;height:26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" fillcolor="#538135 [2409]" strokecolor="#1f4d78 [1604]" strokeweight="1pt"/>
              </w:pict>
            </mc:Fallback>
          </mc:AlternateContent>
        </w:r>
      </w:del>
    </w:p>
    <w:p w:rsidR="008755DD" w:rsidRPr="00214CB6" w:rsidRDefault="00B92C0C">
      <w:pPr>
        <w:rPr>
          <w:del w:id="62" w:author="Karol" w:date="2019-09-30T10:10:00Z"/>
          <w:lang w:val="es-ES"/>
        </w:rPr>
      </w:pPr>
      <w:del w:id="63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1C637C3A" wp14:editId="2FA17D6F">
                  <wp:simplePos x="0" y="0"/>
                  <wp:positionH relativeFrom="margin">
                    <wp:posOffset>1185410</wp:posOffset>
                  </wp:positionH>
                  <wp:positionV relativeFrom="paragraph">
                    <wp:posOffset>231068</wp:posOffset>
                  </wp:positionV>
                  <wp:extent cx="3430034" cy="2916978"/>
                  <wp:effectExtent l="0" t="0" r="18415" b="17145"/>
                  <wp:wrapNone/>
                  <wp:docPr id="3" name="Cuadro de tex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30034" cy="291697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Default="00DB03B2" w:rsidP="00B92C0C">
                              <w:pPr>
                                <w:jc w:val="center"/>
                                <w:rPr>
                                  <w:del w:id="64" w:author="Karol" w:date="2019-09-30T10:10:00Z"/>
                                  <w:b/>
                                  <w:lang w:val="es-ES"/>
                                </w:rPr>
                              </w:pPr>
                            </w:p>
                            <w:p w:rsidR="00DB03B2" w:rsidRPr="00E23128" w:rsidRDefault="00DB03B2" w:rsidP="00B92C0C">
                              <w:pPr>
                                <w:jc w:val="center"/>
                                <w:rPr>
                                  <w:del w:id="65" w:author="Karol" w:date="2019-09-30T10:10:00Z"/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del w:id="66" w:author="Karol" w:date="2019-09-30T10:10:00Z">
                                <w:r w:rsidRPr="00E23128"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delText xml:space="preserve">Menú </w:delText>
                                </w:r>
                                <w:r w:rsidR="00031F0E"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delText>Principal</w:delText>
                                </w:r>
                              </w:del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67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68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>Ingresar nuevo socio</w:delText>
                                </w:r>
                              </w:del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69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70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 xml:space="preserve">Ingresar nuevo instructor </w:delText>
                                </w:r>
                              </w:del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71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72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>Lista general de socios</w:delText>
                                </w:r>
                              </w:del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73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74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>Lista general de instructores</w:delText>
                                </w:r>
                              </w:del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75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76" w:author="Karol" w:date="2019-09-30T10:10:00Z">
                                <w:r>
                                  <w:rPr>
                                    <w:color w:val="000000"/>
                                    <w:lang w:val="es-CR" w:eastAsia="es-CR"/>
                                  </w:rPr>
                                  <w:delText>Mejores</w:delText>
                                </w:r>
                                <w:r w:rsidRPr="002A25E3">
                                  <w:rPr>
                                    <w:color w:val="000000"/>
                                    <w:lang w:val="es-CR" w:eastAsia="es-CR"/>
                                  </w:rPr>
                                  <w:delText xml:space="preserve"> resultados</w:delText>
                                </w:r>
                                <w:r>
                                  <w:rPr>
                                    <w:color w:val="000000"/>
                                    <w:lang w:val="es-CR" w:eastAsia="es-CR"/>
                                  </w:rPr>
                                  <w:delText xml:space="preserve"> en perdida de grasa</w:delText>
                                </w:r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 xml:space="preserve"> </w:delText>
                                </w:r>
                              </w:del>
                            </w:p>
                            <w:p w:rsidR="00DB03B2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77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78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delText>Instructor con mejores resultados en perdida de grasa</w:delText>
                                </w:r>
                              </w:del>
                            </w:p>
                            <w:p w:rsidR="00031F0E" w:rsidRDefault="00031F0E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79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80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delText>Menú instructor</w:delText>
                                </w:r>
                              </w:del>
                            </w:p>
                            <w:p w:rsidR="00031F0E" w:rsidRPr="00D23BE0" w:rsidRDefault="00031F0E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81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82" w:author="Karol" w:date="2019-09-30T10:10:00Z"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delText>Menú clases grupales</w:delText>
                                </w:r>
                              </w:del>
                            </w:p>
                            <w:p w:rsidR="00DB03B2" w:rsidRPr="00E23128" w:rsidRDefault="00DB03B2" w:rsidP="00B92C0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del w:id="83" w:author="Karol" w:date="2019-09-30T10:10:00Z"/>
                                  <w:color w:val="000000" w:themeColor="text1"/>
                                  <w:lang w:val="es-ES"/>
                                </w:rPr>
                              </w:pPr>
                              <w:del w:id="84" w:author="Karol" w:date="2019-09-30T10:10:00Z">
                                <w:r w:rsidRPr="00E23128">
                                  <w:rPr>
                                    <w:color w:val="000000" w:themeColor="text1"/>
                                    <w:lang w:val="es-ES"/>
                                  </w:rPr>
                                  <w:delText>Salir del sistema</w:delText>
                                </w:r>
                              </w:del>
                            </w:p>
                            <w:p w:rsidR="00DB03B2" w:rsidRPr="00004814" w:rsidRDefault="00DB03B2" w:rsidP="00B92C0C">
                              <w:pPr>
                                <w:jc w:val="center"/>
                                <w:rPr>
                                  <w:del w:id="85" w:author="Karol" w:date="2019-09-30T10:10:00Z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637C3A" id="Cuadro de texto 3" o:spid="_x0000_s1029" type="#_x0000_t202" style="position:absolute;margin-left:93.35pt;margin-top:18.2pt;width:270.1pt;height:229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" fillcolor="#70ad47 [3209]" strokecolor="white [3212]" strokeweight=".5pt">
                  <v:textbox>
                    <w:txbxContent>
                      <w:p w:rsidR="00DB03B2" w:rsidRDefault="00DB03B2" w:rsidP="00B92C0C">
                        <w:pPr>
                          <w:jc w:val="center"/>
                          <w:rPr>
                            <w:del w:id="125" w:author="Karol" w:date="2019-09-30T10:10:00Z"/>
                            <w:b/>
                            <w:lang w:val="es-ES"/>
                          </w:rPr>
                        </w:pPr>
                      </w:p>
                      <w:p w:rsidR="00DB03B2" w:rsidRPr="00E23128" w:rsidRDefault="00DB03B2" w:rsidP="00B92C0C">
                        <w:pPr>
                          <w:jc w:val="center"/>
                          <w:rPr>
                            <w:del w:id="126" w:author="Karol" w:date="2019-09-30T10:10:00Z"/>
                            <w:b/>
                            <w:color w:val="000000" w:themeColor="text1"/>
                            <w:lang w:val="es-ES"/>
                          </w:rPr>
                        </w:pPr>
                        <w:del w:id="127" w:author="Karol" w:date="2019-09-30T10:10:00Z">
                          <w:r w:rsidRPr="00E23128">
                            <w:rPr>
                              <w:b/>
                              <w:color w:val="000000" w:themeColor="text1"/>
                              <w:lang w:val="es-ES"/>
                            </w:rPr>
                            <w:delText xml:space="preserve">Menú </w:delText>
                          </w:r>
                          <w:r w:rsidR="00031F0E">
                            <w:rPr>
                              <w:b/>
                              <w:color w:val="000000" w:themeColor="text1"/>
                              <w:lang w:val="es-ES"/>
                            </w:rPr>
                            <w:delText>Principal</w:delText>
                          </w:r>
                        </w:del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28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29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>Ingresar nuevo socio</w:delText>
                          </w:r>
                        </w:del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30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31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 xml:space="preserve">Ingresar nuevo instructor </w:delText>
                          </w:r>
                        </w:del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32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33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>Lista general de socios</w:delText>
                          </w:r>
                        </w:del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34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35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>Lista general de instructores</w:delText>
                          </w:r>
                        </w:del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36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37" w:author="Karol" w:date="2019-09-30T10:10:00Z">
                          <w:r>
                            <w:rPr>
                              <w:color w:val="000000"/>
                              <w:lang w:val="es-CR" w:eastAsia="es-CR"/>
                            </w:rPr>
                            <w:delText>Mejores</w:delText>
                          </w:r>
                          <w:r w:rsidRPr="002A25E3">
                            <w:rPr>
                              <w:color w:val="000000"/>
                              <w:lang w:val="es-CR" w:eastAsia="es-CR"/>
                            </w:rPr>
                            <w:delText xml:space="preserve"> resultados</w:delText>
                          </w:r>
                          <w:r>
                            <w:rPr>
                              <w:color w:val="000000"/>
                              <w:lang w:val="es-CR" w:eastAsia="es-CR"/>
                            </w:rPr>
                            <w:delText xml:space="preserve"> en perdida de grasa</w:delText>
                          </w:r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 xml:space="preserve"> </w:delText>
                          </w:r>
                        </w:del>
                      </w:p>
                      <w:p w:rsidR="00DB03B2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38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39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delText>Instructor con mejores resultados en perdida de grasa</w:delText>
                          </w:r>
                        </w:del>
                      </w:p>
                      <w:p w:rsidR="00031F0E" w:rsidRDefault="00031F0E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40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41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delText>Menú instructor</w:delText>
                          </w:r>
                        </w:del>
                      </w:p>
                      <w:p w:rsidR="00031F0E" w:rsidRPr="00D23BE0" w:rsidRDefault="00031F0E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42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43" w:author="Karol" w:date="2019-09-30T10:10:00Z">
                          <w:r>
                            <w:rPr>
                              <w:color w:val="000000" w:themeColor="text1"/>
                              <w:lang w:val="es-ES"/>
                            </w:rPr>
                            <w:delText>Menú clases grupales</w:delText>
                          </w:r>
                        </w:del>
                      </w:p>
                      <w:p w:rsidR="00DB03B2" w:rsidRPr="00E23128" w:rsidRDefault="00DB03B2" w:rsidP="00B92C0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del w:id="144" w:author="Karol" w:date="2019-09-30T10:10:00Z"/>
                            <w:color w:val="000000" w:themeColor="text1"/>
                            <w:lang w:val="es-ES"/>
                          </w:rPr>
                        </w:pPr>
                        <w:del w:id="145" w:author="Karol" w:date="2019-09-30T10:10:00Z">
                          <w:r w:rsidRPr="00E23128">
                            <w:rPr>
                              <w:color w:val="000000" w:themeColor="text1"/>
                              <w:lang w:val="es-ES"/>
                            </w:rPr>
                            <w:delText>Salir del sistema</w:delText>
                          </w:r>
                        </w:del>
                      </w:p>
                      <w:p w:rsidR="00DB03B2" w:rsidRPr="00004814" w:rsidRDefault="00DB03B2" w:rsidP="00B92C0C">
                        <w:pPr>
                          <w:jc w:val="center"/>
                          <w:rPr>
                            <w:del w:id="146" w:author="Karol" w:date="2019-09-30T10:10:00Z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8755DD" w:rsidRPr="00214CB6" w:rsidRDefault="008755DD">
      <w:pPr>
        <w:rPr>
          <w:del w:id="86" w:author="Karol" w:date="2019-09-30T10:10:00Z"/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8755DD" w:rsidRPr="00214CB6" w:rsidRDefault="008755DD">
      <w:pPr>
        <w:rPr>
          <w:lang w:val="es-ES"/>
        </w:rPr>
      </w:pPr>
    </w:p>
    <w:p w:rsidR="002A09A9" w:rsidRPr="00214CB6" w:rsidRDefault="002A09A9">
      <w:pPr>
        <w:rPr>
          <w:lang w:val="es-ES"/>
        </w:rPr>
      </w:pPr>
    </w:p>
    <w:p w:rsidR="00B92C0C" w:rsidRPr="00214CB6" w:rsidRDefault="00B92C0C" w:rsidP="00B92C0C">
      <w:pPr>
        <w:rPr>
          <w:lang w:val="es-ES"/>
          <w:rPrChange w:id="87" w:author="Karol" w:date="2019-09-30T10:10:00Z">
            <w:rPr>
              <w:b/>
              <w:color w:val="000000" w:themeColor="text1"/>
              <w:sz w:val="18"/>
              <w:lang w:val="es-ES"/>
            </w:rPr>
          </w:rPrChange>
        </w:rPr>
      </w:pPr>
    </w:p>
    <w:p w:rsidR="00B92C0C" w:rsidRDefault="00B92C0C" w:rsidP="00B92C0C">
      <w:pPr>
        <w:rPr>
          <w:b/>
          <w:color w:val="000000" w:themeColor="text1"/>
          <w:sz w:val="18"/>
          <w:lang w:val="es-ES"/>
        </w:rPr>
      </w:pPr>
    </w:p>
    <w:p w:rsidR="00031F0E" w:rsidRDefault="00031F0E" w:rsidP="00B92C0C">
      <w:pPr>
        <w:rPr>
          <w:b/>
          <w:color w:val="000000" w:themeColor="text1"/>
          <w:sz w:val="18"/>
          <w:lang w:val="es-ES"/>
        </w:rPr>
      </w:pPr>
    </w:p>
    <w:p w:rsidR="00031F0E" w:rsidRDefault="00031F0E" w:rsidP="00B92C0C">
      <w:pPr>
        <w:rPr>
          <w:b/>
          <w:color w:val="000000" w:themeColor="text1"/>
          <w:sz w:val="18"/>
          <w:lang w:val="es-ES"/>
        </w:rPr>
      </w:pPr>
    </w:p>
    <w:p w:rsidR="002A09A9" w:rsidRPr="00B92C0C" w:rsidRDefault="00C96D2E" w:rsidP="00B92C0C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1-</w:t>
      </w:r>
      <w:r w:rsidR="002A09A9" w:rsidRPr="00B92C0C">
        <w:rPr>
          <w:b/>
          <w:color w:val="000000" w:themeColor="text1"/>
          <w:sz w:val="18"/>
          <w:lang w:val="es-ES"/>
        </w:rPr>
        <w:t>Ingresar nuevo socio</w:t>
      </w:r>
    </w:p>
    <w:p w:rsidR="002A09A9" w:rsidRPr="00B92C0C" w:rsidRDefault="002A09A9">
      <w:pPr>
        <w:rPr>
          <w:del w:id="88" w:author="Karol" w:date="2019-09-30T10:10:00Z"/>
          <w:lang w:val="es-ES"/>
        </w:rPr>
      </w:pPr>
      <w:del w:id="89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2DB5DFFB" wp14:editId="355E5AB4">
                  <wp:simplePos x="0" y="0"/>
                  <wp:positionH relativeFrom="margin">
                    <wp:posOffset>108662</wp:posOffset>
                  </wp:positionH>
                  <wp:positionV relativeFrom="paragraph">
                    <wp:posOffset>15963</wp:posOffset>
                  </wp:positionV>
                  <wp:extent cx="3386970" cy="2329055"/>
                  <wp:effectExtent l="0" t="0" r="23495" b="14605"/>
                  <wp:wrapNone/>
                  <wp:docPr id="14" name="Cuadro de tex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86970" cy="23290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2A09A9" w:rsidRDefault="00DB03B2" w:rsidP="002A09A9">
                              <w:pPr>
                                <w:spacing w:after="0" w:line="240" w:lineRule="auto"/>
                                <w:jc w:val="center"/>
                                <w:rPr>
                                  <w:del w:id="90" w:author="Karol" w:date="2019-09-30T10:10:00Z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1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92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>Nombre completo:</w:delTex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delText>Luisa Arrieta</w:delText>
                                </w:r>
                              </w:del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3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4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95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ID: </w:delTex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delText>1 678 876</w:delText>
                                </w:r>
                              </w:del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6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7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98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>Tel:</w:delTex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delText>3456 2312</w:delText>
                                </w:r>
                              </w:del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99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0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101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>Genero:</w:delTex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delText>F</w:delText>
                                </w:r>
                              </w:del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2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3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  <w:del w:id="104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>ID del instructor a cargo:</w:delTex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 </w:delTex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delText>1 989 678</w:delText>
                                </w:r>
                              </w:del>
                            </w:p>
                            <w:p w:rsidR="00642E2D" w:rsidRPr="00FF4333" w:rsidRDefault="00FF4333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5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06" w:author="Karol" w:date="2019-09-30T10:10:00Z">
                                <w:r w:rsidRPr="00FF4333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>// se recomienda poner la lista de instructores para elegir el instructor deseado</w:delText>
                                </w:r>
                              </w:del>
                            </w:p>
                            <w:p w:rsidR="00FF4333" w:rsidRDefault="00FF4333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7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642E2D" w:rsidRPr="00642E2D" w:rsidRDefault="00642E2D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08" w:author="Karol" w:date="2019-09-30T10:10:00Z"/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</w:pPr>
                              <w:del w:id="109" w:author="Karol" w:date="2019-09-30T10:10:00Z">
                                <w:r w:rsidRPr="00642E2D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El instructor asignado es </w:delText>
                                </w:r>
                                <w:r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 xml:space="preserve"> Juan Perez</w:delText>
                                </w:r>
                              </w:del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10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9784E" w:rsidRDefault="00DB03B2" w:rsidP="002A09A9">
                              <w:pPr>
                                <w:rPr>
                                  <w:del w:id="111" w:author="Karol" w:date="2019-09-30T10:10:00Z"/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</w:pPr>
                              <w:del w:id="112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delText>&lt;enter&gt;</w:delText>
                                </w:r>
                              </w:del>
                            </w:p>
                            <w:p w:rsidR="00DB03B2" w:rsidRPr="002A09A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del w:id="113" w:author="Karol" w:date="2019-09-30T10:10:00Z"/>
                                  <w:b/>
                                  <w:color w:val="70AD47" w:themeColor="accent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B5DFFB" id="Cuadro de texto 14" o:spid="_x0000_s1030" type="#_x0000_t202" style="position:absolute;margin-left:8.55pt;margin-top:1.25pt;width:266.7pt;height:183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" fillcolor="#c5e0b3 [1305]" strokecolor="white [3212]" strokeweight=".5pt">
                  <v:textbox>
                    <w:txbxContent>
                      <w:p w:rsidR="00DB03B2" w:rsidRPr="002A09A9" w:rsidRDefault="00DB03B2" w:rsidP="002A09A9">
                        <w:pPr>
                          <w:spacing w:after="0" w:line="240" w:lineRule="auto"/>
                          <w:jc w:val="center"/>
                          <w:rPr>
                            <w:del w:id="175" w:author="Karol" w:date="2019-09-30T10:10:00Z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76" w:author="Karol" w:date="2019-09-30T10:10:00Z"/>
                            <w:sz w:val="18"/>
                            <w:lang w:val="es-ES"/>
                          </w:rPr>
                        </w:pPr>
                        <w:del w:id="177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>Nombre completo:</w:delTex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delText>Luisa Arrieta</w:delText>
                          </w:r>
                        </w:del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78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79" w:author="Karol" w:date="2019-09-30T10:10:00Z"/>
                            <w:sz w:val="18"/>
                            <w:lang w:val="es-ES"/>
                          </w:rPr>
                        </w:pPr>
                        <w:del w:id="180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ID: </w:delTex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delText>1 678 876</w:delText>
                          </w:r>
                        </w:del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1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2" w:author="Karol" w:date="2019-09-30T10:10:00Z"/>
                            <w:sz w:val="18"/>
                            <w:lang w:val="es-ES"/>
                          </w:rPr>
                        </w:pPr>
                        <w:del w:id="183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>Tel:</w:delTex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delText>3456 2312</w:delText>
                          </w:r>
                        </w:del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4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5" w:author="Karol" w:date="2019-09-30T10:10:00Z"/>
                            <w:sz w:val="18"/>
                            <w:lang w:val="es-ES"/>
                          </w:rPr>
                        </w:pPr>
                        <w:del w:id="186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>Genero:</w:delTex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delText>F</w:delText>
                          </w:r>
                        </w:del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7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88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  <w:del w:id="189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>ID del instructor a cargo:</w:delTex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delText xml:space="preserve"> </w:delTex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  </w:delTex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delText>1 989 678</w:delText>
                          </w:r>
                        </w:del>
                      </w:p>
                      <w:p w:rsidR="00642E2D" w:rsidRPr="00FF4333" w:rsidRDefault="00FF4333" w:rsidP="002A09A9">
                        <w:pPr>
                          <w:spacing w:after="0" w:line="240" w:lineRule="auto"/>
                          <w:jc w:val="both"/>
                          <w:rPr>
                            <w:del w:id="190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191" w:author="Karol" w:date="2019-09-30T10:10:00Z">
                          <w:r w:rsidRPr="00FF4333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>// se recomienda poner la lista de instructores para elegir el instructor deseado</w:delText>
                          </w:r>
                        </w:del>
                      </w:p>
                      <w:p w:rsidR="00FF4333" w:rsidRDefault="00FF4333" w:rsidP="002A09A9">
                        <w:pPr>
                          <w:spacing w:after="0" w:line="240" w:lineRule="auto"/>
                          <w:jc w:val="both"/>
                          <w:rPr>
                            <w:del w:id="192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642E2D" w:rsidRPr="00642E2D" w:rsidRDefault="00642E2D" w:rsidP="002A09A9">
                        <w:pPr>
                          <w:spacing w:after="0" w:line="240" w:lineRule="auto"/>
                          <w:jc w:val="both"/>
                          <w:rPr>
                            <w:del w:id="193" w:author="Karol" w:date="2019-09-30T10:10:00Z"/>
                            <w:b/>
                            <w:color w:val="0070C0"/>
                            <w:sz w:val="18"/>
                            <w:lang w:val="es-ES"/>
                          </w:rPr>
                        </w:pPr>
                        <w:del w:id="194" w:author="Karol" w:date="2019-09-30T10:10:00Z">
                          <w:r w:rsidRPr="00642E2D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El instructor asignado es </w:delText>
                          </w:r>
                          <w:r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 xml:space="preserve"> Juan Perez</w:delText>
                          </w:r>
                        </w:del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95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Pr="0089784E" w:rsidRDefault="00DB03B2" w:rsidP="002A09A9">
                        <w:pPr>
                          <w:rPr>
                            <w:del w:id="196" w:author="Karol" w:date="2019-09-30T10:10:00Z"/>
                            <w:b/>
                            <w:color w:val="0070C0"/>
                            <w:sz w:val="18"/>
                            <w:lang w:val="es-ES"/>
                          </w:rPr>
                        </w:pPr>
                        <w:del w:id="197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delText>&lt;enter&gt;</w:delText>
                          </w:r>
                        </w:del>
                      </w:p>
                      <w:p w:rsidR="00DB03B2" w:rsidRPr="002A09A9" w:rsidRDefault="00DB03B2" w:rsidP="002A09A9">
                        <w:pPr>
                          <w:spacing w:after="0" w:line="240" w:lineRule="auto"/>
                          <w:jc w:val="both"/>
                          <w:rPr>
                            <w:del w:id="198" w:author="Karol" w:date="2019-09-30T10:10:00Z"/>
                            <w:b/>
                            <w:color w:val="70AD47" w:themeColor="accent6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2A09A9" w:rsidRPr="00B92C0C" w:rsidRDefault="002A09A9">
      <w:pPr>
        <w:rPr>
          <w:del w:id="114" w:author="Karol" w:date="2019-09-30T10:10:00Z"/>
          <w:lang w:val="es-ES"/>
        </w:rPr>
      </w:pPr>
    </w:p>
    <w:p w:rsidR="002A09A9" w:rsidRPr="00B92C0C" w:rsidRDefault="002A09A9">
      <w:pPr>
        <w:rPr>
          <w:del w:id="115" w:author="Karol" w:date="2019-09-30T10:10:00Z"/>
          <w:lang w:val="es-ES"/>
        </w:rPr>
      </w:pPr>
    </w:p>
    <w:p w:rsidR="002A09A9" w:rsidRPr="00B92C0C" w:rsidRDefault="002A09A9">
      <w:pPr>
        <w:rPr>
          <w:ins w:id="116" w:author="Karol" w:date="2019-09-30T10:10:00Z"/>
          <w:lang w:val="es-ES"/>
        </w:rPr>
      </w:pPr>
      <w:ins w:id="117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155E649" wp14:editId="37706BFE">
                  <wp:simplePos x="0" y="0"/>
                  <wp:positionH relativeFrom="margin">
                    <wp:posOffset>109645</wp:posOffset>
                  </wp:positionH>
                  <wp:positionV relativeFrom="paragraph">
                    <wp:posOffset>20514</wp:posOffset>
                  </wp:positionV>
                  <wp:extent cx="3036967" cy="2122566"/>
                  <wp:effectExtent l="0" t="0" r="11430" b="11430"/>
                  <wp:wrapNone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36967" cy="212256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2A09A9" w:rsidRDefault="00DB03B2" w:rsidP="002A09A9">
                              <w:pPr>
                                <w:spacing w:after="0" w:line="240" w:lineRule="auto"/>
                                <w:jc w:val="center"/>
                                <w:rPr>
                                  <w:ins w:id="118" w:author="Karol" w:date="2019-09-30T10:10:00Z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19" w:author="Karol" w:date="2019-09-30T10:10:00Z"/>
                                  <w:sz w:val="18"/>
                                  <w:lang w:val="es-ES"/>
                                </w:rPr>
                              </w:pPr>
                              <w:ins w:id="120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>Nombre completo:</w: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t>Luisa Arrieta</w:t>
                                </w:r>
                              </w:ins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1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2" w:author="Karol" w:date="2019-09-30T10:10:00Z"/>
                                  <w:sz w:val="18"/>
                                  <w:lang w:val="es-ES"/>
                                </w:rPr>
                              </w:pPr>
                              <w:ins w:id="123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ID: 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t>1 678 876</w:t>
                                </w:r>
                              </w:ins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4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5" w:author="Karol" w:date="2019-09-30T10:10:00Z"/>
                                  <w:sz w:val="18"/>
                                  <w:lang w:val="es-ES"/>
                                </w:rPr>
                              </w:pPr>
                              <w:ins w:id="126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>Tel:</w: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t>3456 2312</w:t>
                                </w:r>
                              </w:ins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7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C1FB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28" w:author="Karol" w:date="2019-09-30T10:10:00Z"/>
                                  <w:sz w:val="18"/>
                                  <w:lang w:val="es-ES"/>
                                </w:rPr>
                              </w:pPr>
                              <w:ins w:id="129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>Genero:</w: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t>F</w:t>
                                </w:r>
                              </w:ins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30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31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  <w:ins w:id="132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>ID del instructor a cargo:</w:t>
                                </w:r>
                                <w:r w:rsidRPr="0089784E">
                                  <w:rPr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lang w:val="es-ES"/>
                                  </w:rPr>
                                  <w:t>1 989 678</w:t>
                                </w:r>
                              </w:ins>
                            </w:p>
                            <w:p w:rsidR="00DB03B2" w:rsidRPr="00AB1CD0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33" w:author="Karol" w:date="2019-09-30T10:10:00Z"/>
                                  <w:b/>
                                  <w:color w:val="70AD47" w:themeColor="accent6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89784E" w:rsidRDefault="00DB03B2" w:rsidP="002A09A9">
                              <w:pPr>
                                <w:rPr>
                                  <w:ins w:id="134" w:author="Karol" w:date="2019-09-30T10:10:00Z"/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</w:pPr>
                              <w:ins w:id="135" w:author="Karol" w:date="2019-09-30T10:10:00Z">
                                <w:r w:rsidRPr="0089784E">
                                  <w:rPr>
                                    <w:b/>
                                    <w:color w:val="0070C0"/>
                                    <w:sz w:val="18"/>
                                    <w:lang w:val="es-ES"/>
                                  </w:rPr>
                                  <w:t>&lt;enter&gt;</w:t>
                                </w:r>
                              </w:ins>
                            </w:p>
                            <w:p w:rsidR="00DB03B2" w:rsidRPr="002A09A9" w:rsidRDefault="00DB03B2" w:rsidP="002A09A9">
                              <w:pPr>
                                <w:spacing w:after="0" w:line="240" w:lineRule="auto"/>
                                <w:jc w:val="both"/>
                                <w:rPr>
                                  <w:ins w:id="136" w:author="Karol" w:date="2019-09-30T10:10:00Z"/>
                                  <w:b/>
                                  <w:color w:val="70AD47" w:themeColor="accent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55E649" id="Cuadro de texto 4" o:spid="_x0000_s1031" type="#_x0000_t202" style="position:absolute;margin-left:8.65pt;margin-top:1.6pt;width:239.15pt;height:1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" fillcolor="#c5e0b3 [1305]" strokecolor="white [3212]" strokeweight=".5pt">
                  <v:textbox>
                    <w:txbxContent>
                      <w:p w:rsidR="00DB03B2" w:rsidRPr="002A09A9" w:rsidRDefault="00DB03B2" w:rsidP="002A09A9">
                        <w:pPr>
                          <w:spacing w:after="0" w:line="240" w:lineRule="auto"/>
                          <w:jc w:val="center"/>
                          <w:rPr>
                            <w:ins w:id="222" w:author="Karol" w:date="2019-09-30T10:10:00Z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23" w:author="Karol" w:date="2019-09-30T10:10:00Z"/>
                            <w:sz w:val="18"/>
                            <w:lang w:val="es-ES"/>
                          </w:rPr>
                        </w:pPr>
                        <w:ins w:id="224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>Nombre completo:</w: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t>Luisa Arrieta</w:t>
                          </w:r>
                        </w:ins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25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26" w:author="Karol" w:date="2019-09-30T10:10:00Z"/>
                            <w:sz w:val="18"/>
                            <w:lang w:val="es-ES"/>
                          </w:rPr>
                        </w:pPr>
                        <w:ins w:id="227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 xml:space="preserve">ID: </w: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t>1 678 876</w:t>
                          </w:r>
                        </w:ins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28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29" w:author="Karol" w:date="2019-09-30T10:10:00Z"/>
                            <w:sz w:val="18"/>
                            <w:lang w:val="es-ES"/>
                          </w:rPr>
                        </w:pPr>
                        <w:ins w:id="230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>Tel:</w: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t>3456 2312</w:t>
                          </w:r>
                        </w:ins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31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Pr="008C1FB9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32" w:author="Karol" w:date="2019-09-30T10:10:00Z"/>
                            <w:sz w:val="18"/>
                            <w:lang w:val="es-ES"/>
                          </w:rPr>
                        </w:pPr>
                        <w:ins w:id="233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>Genero:</w: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t>F</w:t>
                          </w:r>
                        </w:ins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34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35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  <w:ins w:id="236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>ID del instructor a cargo:</w:t>
                          </w:r>
                          <w:r w:rsidRPr="0089784E">
                            <w:rPr>
                              <w:color w:val="0070C0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70AD47" w:themeColor="accent6"/>
                              <w:sz w:val="18"/>
                              <w:lang w:val="es-ES"/>
                            </w:rPr>
                            <w:t>1 989 678</w:t>
                          </w:r>
                        </w:ins>
                      </w:p>
                      <w:p w:rsidR="00DB03B2" w:rsidRPr="00AB1CD0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37" w:author="Karol" w:date="2019-09-30T10:10:00Z"/>
                            <w:b/>
                            <w:color w:val="70AD47" w:themeColor="accent6"/>
                            <w:sz w:val="18"/>
                            <w:lang w:val="es-ES"/>
                          </w:rPr>
                        </w:pPr>
                      </w:p>
                      <w:p w:rsidR="00DB03B2" w:rsidRPr="0089784E" w:rsidRDefault="00DB03B2" w:rsidP="002A09A9">
                        <w:pPr>
                          <w:rPr>
                            <w:ins w:id="238" w:author="Karol" w:date="2019-09-30T10:10:00Z"/>
                            <w:b/>
                            <w:color w:val="0070C0"/>
                            <w:sz w:val="18"/>
                            <w:lang w:val="es-ES"/>
                          </w:rPr>
                        </w:pPr>
                        <w:ins w:id="239" w:author="Karol" w:date="2019-09-30T10:10:00Z">
                          <w:r w:rsidRPr="0089784E">
                            <w:rPr>
                              <w:b/>
                              <w:color w:val="0070C0"/>
                              <w:sz w:val="18"/>
                              <w:lang w:val="es-ES"/>
                            </w:rPr>
                            <w:t>&lt;enter&gt;</w:t>
                          </w:r>
                        </w:ins>
                      </w:p>
                      <w:p w:rsidR="00DB03B2" w:rsidRPr="002A09A9" w:rsidRDefault="00DB03B2" w:rsidP="002A09A9">
                        <w:pPr>
                          <w:spacing w:after="0" w:line="240" w:lineRule="auto"/>
                          <w:jc w:val="both"/>
                          <w:rPr>
                            <w:ins w:id="240" w:author="Karol" w:date="2019-09-30T10:10:00Z"/>
                            <w:b/>
                            <w:color w:val="70AD47" w:themeColor="accent6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2A09A9" w:rsidRPr="00B92C0C" w:rsidRDefault="002A09A9">
      <w:pPr>
        <w:rPr>
          <w:lang w:val="es-ES"/>
        </w:rPr>
      </w:pPr>
    </w:p>
    <w:p w:rsidR="002A09A9" w:rsidRPr="00B92C0C" w:rsidRDefault="002A09A9">
      <w:pPr>
        <w:rPr>
          <w:lang w:val="es-ES"/>
        </w:rPr>
      </w:pPr>
    </w:p>
    <w:p w:rsidR="002A09A9" w:rsidRDefault="002A09A9">
      <w:pPr>
        <w:rPr>
          <w:lang w:val="es-ES"/>
        </w:rPr>
      </w:pPr>
    </w:p>
    <w:p w:rsidR="006F28E6" w:rsidRDefault="006F28E6">
      <w:pPr>
        <w:rPr>
          <w:lang w:val="es-ES"/>
        </w:rPr>
      </w:pPr>
    </w:p>
    <w:p w:rsidR="006F28E6" w:rsidRPr="00B92C0C" w:rsidRDefault="006F28E6">
      <w:pPr>
        <w:rPr>
          <w:lang w:val="es-ES"/>
        </w:rPr>
      </w:pPr>
    </w:p>
    <w:p w:rsidR="00357BC8" w:rsidRPr="00B92C0C" w:rsidRDefault="00C96D2E" w:rsidP="00B92C0C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2-</w:t>
      </w:r>
      <w:r w:rsidR="00357BC8" w:rsidRPr="00B92C0C">
        <w:rPr>
          <w:b/>
          <w:color w:val="000000" w:themeColor="text1"/>
          <w:sz w:val="18"/>
          <w:lang w:val="es-ES"/>
        </w:rPr>
        <w:t>Ingresar nuevo instructor</w:t>
      </w:r>
    </w:p>
    <w:p w:rsidR="00357BC8" w:rsidRPr="00B92C0C" w:rsidRDefault="00357BC8" w:rsidP="00357BC8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B135" wp14:editId="62FA3876">
                <wp:simplePos x="0" y="0"/>
                <wp:positionH relativeFrom="margin">
                  <wp:posOffset>109645</wp:posOffset>
                </wp:positionH>
                <wp:positionV relativeFrom="paragraph">
                  <wp:posOffset>23053</wp:posOffset>
                </wp:positionV>
                <wp:extent cx="2809401" cy="1220579"/>
                <wp:effectExtent l="0" t="0" r="10160" b="177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401" cy="1220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357BC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Pr="00AB1CD0" w:rsidRDefault="00DB03B2" w:rsidP="00357BC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Nombre completo: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>Pedro Lobo</w:t>
                            </w:r>
                          </w:p>
                          <w:p w:rsidR="00DB03B2" w:rsidRPr="00AB1CD0" w:rsidRDefault="00DB03B2" w:rsidP="00357BC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ID: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>123</w:t>
                            </w:r>
                          </w:p>
                          <w:p w:rsidR="00DB03B2" w:rsidRDefault="00DB03B2" w:rsidP="00357BC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Tel: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5A1281"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>23456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5A1281"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>754</w:t>
                            </w:r>
                          </w:p>
                          <w:p w:rsidR="00DB03B2" w:rsidRDefault="00DB03B2" w:rsidP="00357BC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Genero: 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>M</w:t>
                            </w:r>
                          </w:p>
                          <w:p w:rsidR="00F61A37" w:rsidRPr="00F61A37" w:rsidRDefault="00F61A37" w:rsidP="00357BC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E23128" w:rsidRDefault="00DB03B2" w:rsidP="00357BC8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2A09A9" w:rsidRDefault="00DB03B2" w:rsidP="00357BC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B135" id="Cuadro de texto 5" o:spid="_x0000_s1032" type="#_x0000_t202" style="position:absolute;margin-left:8.65pt;margin-top:1.8pt;width:221.2pt;height:96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" fillcolor="#c5e0b3 [1305]" strokecolor="white [3212]" strokeweight=".5pt">
                <v:textbox>
                  <w:txbxContent>
                    <w:p w:rsidR="00DB03B2" w:rsidRPr="002A09A9" w:rsidRDefault="00DB03B2" w:rsidP="00357BC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Pr="00AB1CD0" w:rsidRDefault="00DB03B2" w:rsidP="00357BC8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Nombre completo: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>Pedro Lobo</w:t>
                      </w:r>
                    </w:p>
                    <w:p w:rsidR="00DB03B2" w:rsidRPr="00AB1CD0" w:rsidRDefault="00DB03B2" w:rsidP="00357BC8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ID: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>123</w:t>
                      </w:r>
                    </w:p>
                    <w:p w:rsidR="00DB03B2" w:rsidRDefault="00DB03B2" w:rsidP="00357BC8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Tel: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 w:rsidRPr="005A1281"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>23456</w:t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 xml:space="preserve"> </w:t>
                      </w:r>
                      <w:r w:rsidRPr="005A1281"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>754</w:t>
                      </w:r>
                    </w:p>
                    <w:p w:rsidR="00DB03B2" w:rsidRDefault="00DB03B2" w:rsidP="00357BC8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Genero: </w:t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>M</w:t>
                      </w:r>
                    </w:p>
                    <w:p w:rsidR="00F61A37" w:rsidRPr="00F61A37" w:rsidRDefault="00F61A37" w:rsidP="00357BC8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Pr="00E23128" w:rsidRDefault="00DB03B2" w:rsidP="00357BC8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2A09A9" w:rsidRDefault="00DB03B2" w:rsidP="00357BC8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BC8" w:rsidRPr="00B92C0C" w:rsidRDefault="00357BC8" w:rsidP="00357BC8">
      <w:pPr>
        <w:rPr>
          <w:lang w:val="es-ES"/>
        </w:rPr>
      </w:pPr>
    </w:p>
    <w:p w:rsidR="00357BC8" w:rsidRPr="00B92C0C" w:rsidRDefault="00357BC8" w:rsidP="00357BC8">
      <w:pPr>
        <w:rPr>
          <w:lang w:val="es-ES"/>
        </w:rPr>
      </w:pPr>
    </w:p>
    <w:p w:rsidR="00357BC8" w:rsidRPr="00B92C0C" w:rsidRDefault="00357BC8" w:rsidP="00357BC8">
      <w:pPr>
        <w:rPr>
          <w:lang w:val="es-ES"/>
        </w:rPr>
      </w:pPr>
    </w:p>
    <w:p w:rsidR="00357BC8" w:rsidRPr="00B92C0C" w:rsidRDefault="00357BC8" w:rsidP="002A09A9">
      <w:pPr>
        <w:jc w:val="right"/>
        <w:rPr>
          <w:lang w:val="es-ES"/>
        </w:rPr>
      </w:pPr>
    </w:p>
    <w:p w:rsidR="00AB1CD0" w:rsidRPr="00B92C0C" w:rsidRDefault="00C96D2E" w:rsidP="00B92C0C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3-</w:t>
      </w:r>
      <w:r w:rsidR="00AB1CD0" w:rsidRPr="00B92C0C">
        <w:rPr>
          <w:b/>
          <w:color w:val="000000" w:themeColor="text1"/>
          <w:sz w:val="18"/>
          <w:lang w:val="es-ES"/>
        </w:rPr>
        <w:t>Lista general de socios</w:t>
      </w:r>
    </w:p>
    <w:p w:rsidR="00AB1CD0" w:rsidRPr="00B92C0C" w:rsidRDefault="00AB1CD0" w:rsidP="00AB1CD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4EA99" wp14:editId="38B8C05B">
                <wp:simplePos x="0" y="0"/>
                <wp:positionH relativeFrom="margin">
                  <wp:posOffset>109645</wp:posOffset>
                </wp:positionH>
                <wp:positionV relativeFrom="paragraph">
                  <wp:posOffset>22173</wp:posOffset>
                </wp:positionV>
                <wp:extent cx="2772163" cy="1021977"/>
                <wp:effectExtent l="0" t="0" r="28575" b="260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163" cy="1021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ID                Nombre               Instructor</w:t>
                            </w:r>
                            <w:ins w:id="137" w:author="Karol" w:date="2019-09-30T10:10:00Z">
                              <w:r w:rsidR="00FF6A62">
                                <w:rPr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  <w:t xml:space="preserve"> </w:t>
                              </w:r>
                            </w:ins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XX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XX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XX</w:t>
                            </w:r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YY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YY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YY</w:t>
                            </w:r>
                          </w:p>
                          <w:p w:rsidR="00DB03B2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ZZ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ZZ 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ZZ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AB1CD0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E23128" w:rsidRDefault="00DB03B2" w:rsidP="00AB1CD0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2A09A9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EA99" id="Cuadro de texto 6" o:spid="_x0000_s1033" type="#_x0000_t202" style="position:absolute;margin-left:8.65pt;margin-top:1.75pt;width:218.3pt;height:80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" fillcolor="#c5e0b3 [1305]" strokecolor="white [3212]" strokeweight=".5pt">
                <v:textbox>
                  <w:txbxContent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ID                Nombre               Instructor</w:t>
                      </w:r>
                      <w:ins w:id="242" w:author="Karol" w:date="2019-09-30T10:10:00Z">
                        <w:r w:rsidR="00FF6A62">
                          <w:rPr>
                            <w:b/>
                            <w:color w:val="0070C0"/>
                            <w:sz w:val="18"/>
                            <w:lang w:val="es-ES"/>
                          </w:rPr>
                          <w:t xml:space="preserve"> </w:t>
                        </w:r>
                      </w:ins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XX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XX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XX</w:t>
                      </w:r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YY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YY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YY</w:t>
                      </w:r>
                    </w:p>
                    <w:p w:rsidR="00DB03B2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ZZ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ZZ 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ZZ</w:t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ab/>
                      </w:r>
                    </w:p>
                    <w:p w:rsidR="00DB03B2" w:rsidRPr="00AB1CD0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  <w:tab/>
                      </w:r>
                    </w:p>
                    <w:p w:rsidR="00DB03B2" w:rsidRPr="00E23128" w:rsidRDefault="00DB03B2" w:rsidP="00AB1CD0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2A09A9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1CD0" w:rsidRPr="00B92C0C" w:rsidRDefault="00AB1CD0" w:rsidP="00AB1CD0">
      <w:pPr>
        <w:rPr>
          <w:lang w:val="es-ES"/>
        </w:rPr>
      </w:pPr>
    </w:p>
    <w:p w:rsidR="00AB1CD0" w:rsidRPr="00B92C0C" w:rsidRDefault="00AB1CD0" w:rsidP="00AB1CD0">
      <w:pPr>
        <w:rPr>
          <w:lang w:val="es-ES"/>
        </w:rPr>
      </w:pPr>
    </w:p>
    <w:p w:rsidR="00AB1CD0" w:rsidRPr="00B92C0C" w:rsidRDefault="00AB1CD0" w:rsidP="00AB1CD0">
      <w:pPr>
        <w:rPr>
          <w:lang w:val="es-ES"/>
        </w:rPr>
      </w:pPr>
    </w:p>
    <w:p w:rsidR="00AB1CD0" w:rsidRPr="00B92C0C" w:rsidRDefault="00C96D2E" w:rsidP="00B92C0C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4-</w:t>
      </w:r>
      <w:r w:rsidR="00AB1CD0" w:rsidRPr="00B92C0C">
        <w:rPr>
          <w:b/>
          <w:color w:val="000000" w:themeColor="text1"/>
          <w:sz w:val="18"/>
          <w:lang w:val="es-ES"/>
        </w:rPr>
        <w:t>Lista general de Instructores</w:t>
      </w:r>
    </w:p>
    <w:p w:rsidR="00AB1CD0" w:rsidRPr="00B92C0C" w:rsidRDefault="00AB1CD0" w:rsidP="00AB1CD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8358F" wp14:editId="0FEB61E7">
                <wp:simplePos x="0" y="0"/>
                <wp:positionH relativeFrom="margin">
                  <wp:posOffset>159296</wp:posOffset>
                </wp:positionH>
                <wp:positionV relativeFrom="paragraph">
                  <wp:posOffset>5261</wp:posOffset>
                </wp:positionV>
                <wp:extent cx="2656312" cy="1075765"/>
                <wp:effectExtent l="0" t="0" r="10795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312" cy="1075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ID                Nombre               </w:t>
                            </w:r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XX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XX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</w:t>
                            </w:r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YY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YY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</w:t>
                            </w:r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ZZ</w:t>
                            </w:r>
                            <w:r w:rsidRPr="00E23128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ZZ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               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E23128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E23128" w:rsidRDefault="00DB03B2" w:rsidP="00AB1CD0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2A09A9" w:rsidRDefault="00DB03B2" w:rsidP="00AB1CD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358F" id="Cuadro de texto 7" o:spid="_x0000_s1034" type="#_x0000_t202" style="position:absolute;margin-left:12.55pt;margin-top:.4pt;width:209.15pt;height:84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" fillcolor="#c5e0b3 [1305]" strokecolor="white [3212]" strokeweight=".5pt">
                <v:textbox>
                  <w:txbxContent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ID                Nombre               </w:t>
                      </w:r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XX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XX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</w:t>
                      </w:r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YY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YY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</w:t>
                      </w:r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>ZZ</w:t>
                      </w:r>
                      <w:r w:rsidRPr="00E23128">
                        <w:rPr>
                          <w:color w:val="0070C0"/>
                          <w:sz w:val="18"/>
                          <w:lang w:val="es-ES"/>
                        </w:rPr>
                        <w:tab/>
                        <w:t>ZZ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  <w:t xml:space="preserve">               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</w:p>
                    <w:p w:rsidR="00DB03B2" w:rsidRPr="00E23128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</w:p>
                    <w:p w:rsidR="00DB03B2" w:rsidRPr="00E23128" w:rsidRDefault="00DB03B2" w:rsidP="00AB1CD0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2A09A9" w:rsidRDefault="00DB03B2" w:rsidP="00AB1CD0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1CD0" w:rsidRPr="00B92C0C" w:rsidRDefault="00AB1CD0" w:rsidP="00AB1CD0">
      <w:pPr>
        <w:rPr>
          <w:lang w:val="es-ES"/>
        </w:rPr>
      </w:pPr>
    </w:p>
    <w:p w:rsidR="00AB1CD0" w:rsidRPr="00B92C0C" w:rsidRDefault="00AB1CD0" w:rsidP="00AB1CD0">
      <w:pPr>
        <w:rPr>
          <w:lang w:val="es-ES"/>
        </w:rPr>
      </w:pPr>
    </w:p>
    <w:p w:rsidR="00AB1CD0" w:rsidRPr="00B92C0C" w:rsidRDefault="00AB1CD0" w:rsidP="00AB1CD0">
      <w:pPr>
        <w:rPr>
          <w:lang w:val="es-ES"/>
        </w:rPr>
      </w:pPr>
    </w:p>
    <w:p w:rsidR="002A25E3" w:rsidRPr="00C06E11" w:rsidRDefault="002A25E3" w:rsidP="002A25E3">
      <w:pPr>
        <w:spacing w:after="0" w:line="240" w:lineRule="auto"/>
        <w:rPr>
          <w:b/>
          <w:color w:val="000000" w:themeColor="text1"/>
          <w:sz w:val="18"/>
          <w:lang w:val="es-ES"/>
        </w:rPr>
      </w:pPr>
      <w:r w:rsidRPr="002A25E3">
        <w:rPr>
          <w:b/>
          <w:color w:val="000000" w:themeColor="text1"/>
          <w:sz w:val="18"/>
          <w:lang w:val="es-ES"/>
        </w:rPr>
        <w:t>5-</w:t>
      </w:r>
      <w:r w:rsidRPr="00C06E11">
        <w:rPr>
          <w:b/>
          <w:color w:val="000000" w:themeColor="text1"/>
          <w:sz w:val="18"/>
          <w:lang w:val="es-ES"/>
        </w:rPr>
        <w:t xml:space="preserve"> </w:t>
      </w:r>
      <w:r w:rsidR="00B77DD6" w:rsidRPr="00C06E11">
        <w:rPr>
          <w:b/>
          <w:color w:val="000000" w:themeColor="text1"/>
          <w:sz w:val="18"/>
          <w:lang w:val="es-ES"/>
        </w:rPr>
        <w:t xml:space="preserve">Mejores </w:t>
      </w:r>
      <w:r w:rsidRPr="00C06E11">
        <w:rPr>
          <w:b/>
          <w:color w:val="000000" w:themeColor="text1"/>
          <w:sz w:val="18"/>
          <w:lang w:val="es-ES"/>
        </w:rPr>
        <w:t>resultados</w:t>
      </w:r>
      <w:r w:rsidR="00261E20" w:rsidRPr="00C06E11">
        <w:rPr>
          <w:b/>
          <w:color w:val="000000" w:themeColor="text1"/>
          <w:sz w:val="18"/>
          <w:lang w:val="es-ES"/>
        </w:rPr>
        <w:t xml:space="preserve"> en pe</w:t>
      </w:r>
      <w:r w:rsidR="005E6BD6" w:rsidRPr="00C06E11">
        <w:rPr>
          <w:b/>
          <w:color w:val="000000" w:themeColor="text1"/>
          <w:sz w:val="18"/>
          <w:lang w:val="es-ES"/>
        </w:rPr>
        <w:t>r</w:t>
      </w:r>
      <w:r w:rsidR="00261E20" w:rsidRPr="00C06E11">
        <w:rPr>
          <w:b/>
          <w:color w:val="000000" w:themeColor="text1"/>
          <w:sz w:val="18"/>
          <w:lang w:val="es-ES"/>
        </w:rPr>
        <w:t>dida de grasa</w:t>
      </w:r>
    </w:p>
    <w:p w:rsidR="002A25E3" w:rsidRPr="00B92C0C" w:rsidRDefault="002A25E3" w:rsidP="002A25E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7A22D" wp14:editId="29B56839">
                <wp:simplePos x="0" y="0"/>
                <wp:positionH relativeFrom="margin">
                  <wp:posOffset>109645</wp:posOffset>
                </wp:positionH>
                <wp:positionV relativeFrom="paragraph">
                  <wp:posOffset>21591</wp:posOffset>
                </wp:positionV>
                <wp:extent cx="4452011" cy="1547446"/>
                <wp:effectExtent l="0" t="0" r="24765" b="152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011" cy="1547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E23128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ID              </w:t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 Nombre    </w:t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Perdida de grasa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         </w:t>
                            </w:r>
                          </w:p>
                          <w:p w:rsidR="00DB03B2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>1 234 234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Juan Perez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5%</w:t>
                            </w:r>
                          </w:p>
                          <w:p w:rsidR="00DB03B2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>1 232 333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Lucia Miranda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4%</w:t>
                            </w:r>
                          </w:p>
                          <w:p w:rsidR="00DB03B2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>1 232 222</w:t>
                            </w: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 w:rsidRPr="002A25E3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Rosa Perez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>2%</w:t>
                            </w:r>
                          </w:p>
                          <w:p w:rsidR="00DB03B2" w:rsidRPr="002A25E3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2A25E3">
                              <w:rPr>
                                <w:color w:val="0070C0"/>
                                <w:sz w:val="18"/>
                                <w:lang w:val="es-ES"/>
                              </w:rPr>
                              <w:t>2 334 444</w:t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  <w:t xml:space="preserve">Luis Lopez           </w:t>
                            </w:r>
                            <w:r w:rsidRPr="002A25E3">
                              <w:rPr>
                                <w:color w:val="0070C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2A25E3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 w:rsidRPr="002A25E3">
                              <w:rPr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0070C0"/>
                                <w:sz w:val="18"/>
                                <w:lang w:val="es-ES"/>
                              </w:rPr>
                              <w:t>1%</w:t>
                            </w:r>
                          </w:p>
                          <w:p w:rsidR="00DB03B2" w:rsidRDefault="00DB03B2" w:rsidP="002A25E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E23128" w:rsidRDefault="00DB03B2" w:rsidP="00604C0E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F92182" w:rsidRDefault="00337838" w:rsidP="002A25E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Nota: </w:t>
                            </w:r>
                            <w:r w:rsidR="00DB03B2" w:rsidRPr="00F92182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ordenado en forma descendente</w:t>
                            </w: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, la perdida de grasa se calcular según la última </w:t>
                            </w:r>
                            <w:r w:rsidR="00FD70E1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medición</w:t>
                            </w:r>
                            <w:ins w:id="138" w:author="Karol" w:date="2019-09-30T10:10:00Z">
                              <w:r w:rsidR="00E832D8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 xml:space="preserve">, este cálculo se obtiene de los datos del socio </w:t>
                              </w:r>
                            </w:ins>
                            <w:del w:id="139" w:author="Karol" w:date="2019-09-30T10:10:00Z">
                              <w:r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delText xml:space="preserve">. 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A22D" id="Cuadro de texto 25" o:spid="_x0000_s1035" type="#_x0000_t202" style="position:absolute;margin-left:8.65pt;margin-top:1.7pt;width:350.55pt;height:121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" fillcolor="#c5e0b3 [1305]" strokecolor="white [3212]" strokeweight=".5pt">
                <v:textbox>
                  <w:txbxContent>
                    <w:p w:rsidR="00DB03B2" w:rsidRPr="00E23128" w:rsidRDefault="00DB03B2" w:rsidP="002A25E3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ID              </w:t>
                      </w: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 Nombre    </w:t>
                      </w: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  <w:t>Perdida de grasa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         </w:t>
                      </w:r>
                    </w:p>
                    <w:p w:rsidR="00DB03B2" w:rsidRDefault="00DB03B2" w:rsidP="002A25E3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color w:val="0070C0"/>
                          <w:sz w:val="18"/>
                          <w:lang w:val="es-ES"/>
                        </w:rPr>
                        <w:t>1 234 234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>Juan Perez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>5%</w:t>
                      </w:r>
                    </w:p>
                    <w:p w:rsidR="00DB03B2" w:rsidRDefault="00DB03B2" w:rsidP="002A25E3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color w:val="0070C0"/>
                          <w:sz w:val="18"/>
                          <w:lang w:val="es-ES"/>
                        </w:rPr>
                        <w:t>1 232 333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>Lucia Miranda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>4%</w:t>
                      </w:r>
                    </w:p>
                    <w:p w:rsidR="00DB03B2" w:rsidRDefault="00DB03B2" w:rsidP="002A25E3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color w:val="0070C0"/>
                          <w:sz w:val="18"/>
                          <w:lang w:val="es-ES"/>
                        </w:rPr>
                        <w:t>1 232 222</w:t>
                      </w: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  <w:r w:rsidRPr="002A25E3">
                        <w:rPr>
                          <w:color w:val="0070C0"/>
                          <w:sz w:val="18"/>
                          <w:lang w:val="es-ES"/>
                        </w:rPr>
                        <w:t>Rosa Perez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>2%</w:t>
                      </w:r>
                    </w:p>
                    <w:p w:rsidR="00DB03B2" w:rsidRPr="002A25E3" w:rsidRDefault="00DB03B2" w:rsidP="002A25E3">
                      <w:pPr>
                        <w:spacing w:after="0" w:line="240" w:lineRule="auto"/>
                        <w:jc w:val="both"/>
                        <w:rPr>
                          <w:color w:val="0070C0"/>
                          <w:sz w:val="18"/>
                          <w:lang w:val="es-ES"/>
                        </w:rPr>
                      </w:pPr>
                      <w:r w:rsidRPr="002A25E3">
                        <w:rPr>
                          <w:color w:val="0070C0"/>
                          <w:sz w:val="18"/>
                          <w:lang w:val="es-ES"/>
                        </w:rPr>
                        <w:t>2 334 444</w:t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ab/>
                        <w:t xml:space="preserve">Luis Lopez           </w:t>
                      </w:r>
                      <w:r w:rsidRPr="002A25E3">
                        <w:rPr>
                          <w:color w:val="0070C0"/>
                          <w:sz w:val="18"/>
                          <w:lang w:val="es-ES"/>
                        </w:rPr>
                        <w:t xml:space="preserve"> </w:t>
                      </w:r>
                      <w:r w:rsidRPr="002A25E3">
                        <w:rPr>
                          <w:color w:val="0070C0"/>
                          <w:sz w:val="18"/>
                          <w:lang w:val="es-ES"/>
                        </w:rPr>
                        <w:tab/>
                      </w:r>
                      <w:r w:rsidRPr="002A25E3">
                        <w:rPr>
                          <w:color w:val="0070C0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0070C0"/>
                          <w:sz w:val="18"/>
                          <w:lang w:val="es-ES"/>
                        </w:rPr>
                        <w:t>1%</w:t>
                      </w:r>
                    </w:p>
                    <w:p w:rsidR="00DB03B2" w:rsidRDefault="00DB03B2" w:rsidP="002A25E3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</w:p>
                    <w:p w:rsidR="00DB03B2" w:rsidRPr="00E23128" w:rsidRDefault="00DB03B2" w:rsidP="00604C0E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F92182" w:rsidRDefault="00337838" w:rsidP="002A25E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Nota: </w:t>
                      </w:r>
                      <w:r w:rsidR="00DB03B2" w:rsidRPr="00F92182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ordenado en forma descendente</w:t>
                      </w: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, la perdida de grasa se calcular según la última </w:t>
                      </w:r>
                      <w:r w:rsidR="00FD70E1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medición</w:t>
                      </w:r>
                      <w:ins w:id="245" w:author="Karol" w:date="2019-09-30T10:10:00Z">
                        <w:r w:rsidR="00E832D8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 xml:space="preserve">, este cálculo se obtiene de los datos del socio </w:t>
                        </w:r>
                      </w:ins>
                      <w:del w:id="246" w:author="Karol" w:date="2019-09-30T10:10:00Z">
                        <w:r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delText xml:space="preserve">. 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25E3" w:rsidRPr="00B92C0C" w:rsidRDefault="002A25E3" w:rsidP="002A25E3">
      <w:pPr>
        <w:rPr>
          <w:lang w:val="es-ES"/>
        </w:rPr>
      </w:pPr>
    </w:p>
    <w:p w:rsidR="002A25E3" w:rsidRPr="00B92C0C" w:rsidRDefault="002A25E3" w:rsidP="002A25E3">
      <w:pPr>
        <w:rPr>
          <w:lang w:val="es-ES"/>
        </w:rPr>
      </w:pPr>
    </w:p>
    <w:p w:rsidR="002A25E3" w:rsidRPr="00B92C0C" w:rsidRDefault="002A25E3" w:rsidP="002A25E3">
      <w:pPr>
        <w:rPr>
          <w:lang w:val="es-ES"/>
        </w:rPr>
      </w:pPr>
    </w:p>
    <w:p w:rsidR="002A25E3" w:rsidRDefault="002A25E3" w:rsidP="002A25E3">
      <w:pPr>
        <w:jc w:val="right"/>
        <w:rPr>
          <w:lang w:val="es-ES"/>
        </w:rPr>
      </w:pPr>
    </w:p>
    <w:p w:rsidR="00604C0E" w:rsidRDefault="00604C0E" w:rsidP="002A25E3">
      <w:pPr>
        <w:jc w:val="right"/>
        <w:rPr>
          <w:lang w:val="es-ES"/>
        </w:rPr>
      </w:pPr>
    </w:p>
    <w:p w:rsidR="00224C5F" w:rsidRPr="00C06E11" w:rsidRDefault="00161612" w:rsidP="00C06E11">
      <w:pPr>
        <w:rPr>
          <w:b/>
          <w:color w:val="000000" w:themeColor="text1"/>
          <w:sz w:val="18"/>
          <w:lang w:val="es-ES"/>
        </w:rPr>
      </w:pPr>
      <w:r w:rsidRPr="00161612">
        <w:rPr>
          <w:b/>
          <w:color w:val="000000" w:themeColor="text1"/>
          <w:sz w:val="18"/>
          <w:lang w:val="es-ES"/>
        </w:rPr>
        <w:t>6-</w:t>
      </w:r>
      <w:r w:rsidR="00604C0E" w:rsidRPr="00C06E11">
        <w:rPr>
          <w:b/>
          <w:color w:val="000000" w:themeColor="text1"/>
          <w:sz w:val="18"/>
          <w:lang w:val="es-ES"/>
        </w:rPr>
        <w:t>Instructor con mejores resultados</w:t>
      </w:r>
      <w:r w:rsidR="00320A90" w:rsidRPr="00C06E11">
        <w:rPr>
          <w:b/>
          <w:color w:val="000000" w:themeColor="text1"/>
          <w:sz w:val="18"/>
          <w:lang w:val="es-ES"/>
        </w:rPr>
        <w:t xml:space="preserve"> en pe</w:t>
      </w:r>
      <w:r w:rsidR="00FD70E1">
        <w:rPr>
          <w:b/>
          <w:color w:val="000000" w:themeColor="text1"/>
          <w:sz w:val="18"/>
          <w:lang w:val="es-ES"/>
        </w:rPr>
        <w:t>r</w:t>
      </w:r>
      <w:r w:rsidR="00320A90" w:rsidRPr="00C06E11">
        <w:rPr>
          <w:b/>
          <w:color w:val="000000" w:themeColor="text1"/>
          <w:sz w:val="18"/>
          <w:lang w:val="es-ES"/>
        </w:rPr>
        <w:t>dida de grasa</w:t>
      </w:r>
    </w:p>
    <w:p w:rsidR="00604C0E" w:rsidRPr="00B92C0C" w:rsidRDefault="00604C0E" w:rsidP="00604C0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C1E50" wp14:editId="61D3A11A">
                <wp:simplePos x="0" y="0"/>
                <wp:positionH relativeFrom="margin">
                  <wp:posOffset>109645</wp:posOffset>
                </wp:positionH>
                <wp:positionV relativeFrom="paragraph">
                  <wp:posOffset>20711</wp:posOffset>
                </wp:positionV>
                <wp:extent cx="4729227" cy="1170928"/>
                <wp:effectExtent l="0" t="0" r="14605" b="1079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227" cy="11709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604C0E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Default="00DB03B2" w:rsidP="00604C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Instructor con mejores resultados:</w:t>
                            </w:r>
                          </w:p>
                          <w:p w:rsidR="00DB03B2" w:rsidRDefault="00DB03B2" w:rsidP="00224C5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Juan Perez Lopez , </w:t>
                            </w:r>
                            <w:ins w:id="140" w:author="Karol" w:date="2019-09-30T10:10:00Z">
                              <w:r w:rsidR="003716EF">
                                <w:rPr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  <w:t>5</w:t>
                              </w:r>
                            </w:ins>
                            <w:del w:id="141" w:author="Karol" w:date="2019-09-30T10:10:00Z">
                              <w:r>
                                <w:rPr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  <w:delText>58</w:delText>
                              </w:r>
                            </w:del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% de perdida de grasa</w:t>
                            </w:r>
                            <w:ins w:id="142" w:author="Karol" w:date="2019-09-30T10:10:00Z">
                              <w:r>
                                <w:rPr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  <w:t xml:space="preserve"> </w:t>
                              </w:r>
                              <w:r w:rsidR="003716EF">
                                <w:rPr>
                                  <w:b/>
                                  <w:color w:val="0070C0"/>
                                  <w:sz w:val="18"/>
                                  <w:lang w:val="es-ES"/>
                                </w:rPr>
                                <w:t xml:space="preserve"> promedio</w:t>
                              </w:r>
                            </w:ins>
                            <w: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 xml:space="preserve"> en sus socios</w:t>
                            </w:r>
                          </w:p>
                          <w:p w:rsidR="00DB03B2" w:rsidRPr="00F92182" w:rsidRDefault="00DB03B2" w:rsidP="00320A90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C06E11" w:rsidRDefault="00C06E11" w:rsidP="00C06E11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C06E11" w:rsidRPr="00E23128" w:rsidRDefault="00C06E11" w:rsidP="00C06E11">
                            <w:pPr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Nota: Se elige el instructor con  mayor porcentaje de perdida de grasa entre sus socios</w:t>
                            </w:r>
                          </w:p>
                          <w:p w:rsidR="00DB03B2" w:rsidRDefault="00DB03B2" w:rsidP="00604C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E23128" w:rsidRDefault="00DB03B2" w:rsidP="00604C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</w:pPr>
                            <w:r w:rsidRPr="00E23128">
                              <w:rPr>
                                <w:b/>
                                <w:color w:val="0070C0"/>
                                <w:sz w:val="18"/>
                                <w:lang w:val="es-ES"/>
                              </w:rPr>
                              <w:tab/>
                            </w:r>
                          </w:p>
                          <w:p w:rsidR="00DB03B2" w:rsidRPr="00F92182" w:rsidRDefault="00DB03B2" w:rsidP="00604C0E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1E50" id="Cuadro de texto 27" o:spid="_x0000_s1036" type="#_x0000_t202" style="position:absolute;margin-left:8.65pt;margin-top:1.65pt;width:372.4pt;height:92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" fillcolor="#c5e0b3 [1305]" strokecolor="white [3212]" strokeweight=".5pt">
                <v:textbox>
                  <w:txbxContent>
                    <w:p w:rsidR="00DB03B2" w:rsidRPr="002A09A9" w:rsidRDefault="00DB03B2" w:rsidP="00604C0E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Default="00DB03B2" w:rsidP="00604C0E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>Instructor con mejores resultados:</w:t>
                      </w:r>
                    </w:p>
                    <w:p w:rsidR="00DB03B2" w:rsidRDefault="00DB03B2" w:rsidP="00224C5F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Juan Perez Lopez , </w:t>
                      </w:r>
                      <w:ins w:id="250" w:author="Karol" w:date="2019-09-30T10:10:00Z">
                        <w:r w:rsidR="003716EF">
                          <w:rPr>
                            <w:b/>
                            <w:color w:val="0070C0"/>
                            <w:sz w:val="18"/>
                            <w:lang w:val="es-ES"/>
                          </w:rPr>
                          <w:t>5</w:t>
                        </w:r>
                      </w:ins>
                      <w:del w:id="251" w:author="Karol" w:date="2019-09-30T10:10:00Z">
                        <w:r>
                          <w:rPr>
                            <w:b/>
                            <w:color w:val="0070C0"/>
                            <w:sz w:val="18"/>
                            <w:lang w:val="es-ES"/>
                          </w:rPr>
                          <w:delText>58</w:delText>
                        </w:r>
                      </w:del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>% de perdida de grasa</w:t>
                      </w:r>
                      <w:ins w:id="252" w:author="Karol" w:date="2019-09-30T10:10:00Z">
                        <w:r>
                          <w:rPr>
                            <w:b/>
                            <w:color w:val="0070C0"/>
                            <w:sz w:val="18"/>
                            <w:lang w:val="es-ES"/>
                          </w:rPr>
                          <w:t xml:space="preserve"> </w:t>
                        </w:r>
                        <w:r w:rsidR="003716EF">
                          <w:rPr>
                            <w:b/>
                            <w:color w:val="0070C0"/>
                            <w:sz w:val="18"/>
                            <w:lang w:val="es-ES"/>
                          </w:rPr>
                          <w:t xml:space="preserve"> promedio</w:t>
                        </w:r>
                      </w:ins>
                      <w:r>
                        <w:rPr>
                          <w:b/>
                          <w:color w:val="0070C0"/>
                          <w:sz w:val="18"/>
                          <w:lang w:val="es-ES"/>
                        </w:rPr>
                        <w:t xml:space="preserve"> en sus socios</w:t>
                      </w:r>
                    </w:p>
                    <w:p w:rsidR="00DB03B2" w:rsidRPr="00F92182" w:rsidRDefault="00DB03B2" w:rsidP="00320A90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  <w:p w:rsidR="00C06E11" w:rsidRDefault="00C06E11" w:rsidP="00C06E11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>&lt;enter&gt;</w:t>
                      </w:r>
                    </w:p>
                    <w:p w:rsidR="00C06E11" w:rsidRPr="00E23128" w:rsidRDefault="00C06E11" w:rsidP="00C06E11">
                      <w:pPr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Nota: Se elige el instructor con  mayor porcentaje de perdida de grasa entre sus socios</w:t>
                      </w:r>
                    </w:p>
                    <w:p w:rsidR="00DB03B2" w:rsidRDefault="00DB03B2" w:rsidP="00604C0E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</w:p>
                    <w:p w:rsidR="00DB03B2" w:rsidRPr="00E23128" w:rsidRDefault="00DB03B2" w:rsidP="00604C0E">
                      <w:pPr>
                        <w:spacing w:after="0" w:line="240" w:lineRule="auto"/>
                        <w:jc w:val="both"/>
                        <w:rPr>
                          <w:b/>
                          <w:color w:val="0070C0"/>
                          <w:sz w:val="18"/>
                          <w:lang w:val="es-ES"/>
                        </w:rPr>
                      </w:pPr>
                      <w:r w:rsidRPr="00E23128">
                        <w:rPr>
                          <w:b/>
                          <w:color w:val="0070C0"/>
                          <w:sz w:val="18"/>
                          <w:lang w:val="es-ES"/>
                        </w:rPr>
                        <w:tab/>
                      </w:r>
                    </w:p>
                    <w:p w:rsidR="00DB03B2" w:rsidRPr="00F92182" w:rsidRDefault="00DB03B2" w:rsidP="00604C0E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C0E" w:rsidRPr="00B92C0C" w:rsidRDefault="00604C0E" w:rsidP="00604C0E">
      <w:pPr>
        <w:rPr>
          <w:lang w:val="es-ES"/>
        </w:rPr>
      </w:pPr>
    </w:p>
    <w:p w:rsidR="00604C0E" w:rsidRPr="00B92C0C" w:rsidRDefault="00F61A37" w:rsidP="00604C0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ED84B93" wp14:editId="1AD7F3D0">
            <wp:simplePos x="0" y="0"/>
            <wp:positionH relativeFrom="column">
              <wp:posOffset>1722100</wp:posOffset>
            </wp:positionH>
            <wp:positionV relativeFrom="paragraph">
              <wp:posOffset>99661</wp:posOffset>
            </wp:positionV>
            <wp:extent cx="265176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14" y="20700"/>
                <wp:lineTo x="2141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C0E" w:rsidRPr="00B92C0C" w:rsidRDefault="00604C0E" w:rsidP="00604C0E">
      <w:pPr>
        <w:rPr>
          <w:lang w:val="es-ES"/>
        </w:rPr>
      </w:pPr>
    </w:p>
    <w:p w:rsidR="00604C0E" w:rsidRPr="00B92C0C" w:rsidRDefault="00604C0E" w:rsidP="00604C0E">
      <w:pPr>
        <w:jc w:val="right"/>
        <w:rPr>
          <w:lang w:val="es-ES"/>
        </w:rPr>
      </w:pPr>
    </w:p>
    <w:p w:rsidR="00604C0E" w:rsidRPr="00B92C0C" w:rsidRDefault="00604C0E" w:rsidP="00604C0E">
      <w:pPr>
        <w:jc w:val="right"/>
        <w:rPr>
          <w:lang w:val="es-ES"/>
        </w:rPr>
      </w:pPr>
    </w:p>
    <w:p w:rsidR="00604C0E" w:rsidRDefault="00386DB8" w:rsidP="002A25E3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69B128E2" wp14:editId="4C7A5A64">
            <wp:simplePos x="0" y="0"/>
            <wp:positionH relativeFrom="column">
              <wp:posOffset>2076450</wp:posOffset>
            </wp:positionH>
            <wp:positionV relativeFrom="paragraph">
              <wp:posOffset>3175</wp:posOffset>
            </wp:positionV>
            <wp:extent cx="265176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14" y="20700"/>
                <wp:lineTo x="21414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C0E" w:rsidRDefault="00604C0E" w:rsidP="002A25E3">
      <w:pPr>
        <w:jc w:val="right"/>
        <w:rPr>
          <w:lang w:val="es-ES"/>
        </w:rPr>
      </w:pPr>
    </w:p>
    <w:p w:rsidR="00C96D2E" w:rsidRDefault="00F61A37" w:rsidP="00F61A37">
      <w:pPr>
        <w:tabs>
          <w:tab w:val="left" w:pos="3825"/>
          <w:tab w:val="right" w:pos="10800"/>
        </w:tabs>
        <w:rPr>
          <w:lang w:val="es-ES"/>
        </w:rPr>
      </w:pPr>
      <w:r>
        <w:rPr>
          <w:lang w:val="es-ES"/>
        </w:rPr>
        <w:lastRenderedPageBreak/>
        <w:tab/>
      </w:r>
      <w:r w:rsidR="00047B54" w:rsidRPr="00C96D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A8493" wp14:editId="1BECB181">
                <wp:simplePos x="0" y="0"/>
                <wp:positionH relativeFrom="column">
                  <wp:posOffset>1688123</wp:posOffset>
                </wp:positionH>
                <wp:positionV relativeFrom="paragraph">
                  <wp:posOffset>231962</wp:posOffset>
                </wp:positionV>
                <wp:extent cx="3525198" cy="2552252"/>
                <wp:effectExtent l="0" t="0" r="18415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198" cy="255225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D6E61" id="Rectángulo 9" o:spid="_x0000_s1026" style="position:absolute;margin-left:132.9pt;margin-top:18.25pt;width:277.55pt;height:20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" fillcolor="#0070c0" strokecolor="#1f4d78 [1604]" strokeweight="1pt"/>
            </w:pict>
          </mc:Fallback>
        </mc:AlternateContent>
      </w:r>
    </w:p>
    <w:p w:rsidR="00C96D2E" w:rsidRPr="00B92C0C" w:rsidRDefault="00C96D2E" w:rsidP="00AB1CD0">
      <w:pPr>
        <w:jc w:val="right"/>
        <w:rPr>
          <w:lang w:val="es-ES"/>
        </w:rPr>
      </w:pPr>
      <w:r w:rsidRPr="00C96D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25AE2" wp14:editId="724572B4">
                <wp:simplePos x="0" y="0"/>
                <wp:positionH relativeFrom="margin">
                  <wp:align>center</wp:align>
                </wp:positionH>
                <wp:positionV relativeFrom="paragraph">
                  <wp:posOffset>218727</wp:posOffset>
                </wp:positionV>
                <wp:extent cx="3227294" cy="2126704"/>
                <wp:effectExtent l="0" t="0" r="11430" b="260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4" cy="21267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004814" w:rsidRDefault="00DB03B2" w:rsidP="001C4052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004814">
                              <w:rPr>
                                <w:b/>
                                <w:lang w:val="es-ES"/>
                              </w:rPr>
                              <w:t xml:space="preserve">Menú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Instructor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Socios por instructor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Asignar rutina a socio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 Socio</w:t>
                            </w:r>
                          </w:p>
                          <w:p w:rsidR="00DB03B2" w:rsidRPr="00F40951" w:rsidRDefault="00DB03B2" w:rsidP="00F45F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 w:rsidRPr="00F40951">
                              <w:rPr>
                                <w:lang w:val="es-ES"/>
                              </w:rPr>
                              <w:t>Rutinas vencidas por instructor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Detalle rutina especifica 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r w:rsidR="007F3179">
                              <w:rPr>
                                <w:lang w:val="es-ES"/>
                              </w:rPr>
                              <w:t>nueva medición</w:t>
                            </w:r>
                            <w:r>
                              <w:rPr>
                                <w:lang w:val="es-ES"/>
                              </w:rPr>
                              <w:t xml:space="preserve"> socio</w:t>
                            </w:r>
                          </w:p>
                          <w:p w:rsidR="00DB03B2" w:rsidRDefault="00DB03B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mediciones socio</w:t>
                            </w:r>
                          </w:p>
                          <w:p w:rsidR="001C4052" w:rsidRPr="00C96D2E" w:rsidRDefault="001C4052" w:rsidP="00C96D2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Regresar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5AE2" id="Cuadro de texto 10" o:spid="_x0000_s1037" type="#_x0000_t202" style="position:absolute;left:0;text-align:left;margin-left:0;margin-top:17.2pt;width:254.1pt;height:16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" fillcolor="#bdd6ee [1300]" strokecolor="white [3212]" strokeweight=".5pt">
                <v:textbox>
                  <w:txbxContent>
                    <w:p w:rsidR="00DB03B2" w:rsidRPr="00004814" w:rsidRDefault="00DB03B2" w:rsidP="001C4052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004814">
                        <w:rPr>
                          <w:b/>
                          <w:lang w:val="es-ES"/>
                        </w:rPr>
                        <w:t xml:space="preserve">Menú </w:t>
                      </w:r>
                      <w:r>
                        <w:rPr>
                          <w:b/>
                          <w:lang w:val="es-ES"/>
                        </w:rPr>
                        <w:t>Instructor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Socios por instructor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Asignar rutina a socio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 Socio</w:t>
                      </w:r>
                    </w:p>
                    <w:p w:rsidR="00DB03B2" w:rsidRPr="00F40951" w:rsidRDefault="00DB03B2" w:rsidP="00F45F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 w:rsidRPr="00F40951">
                        <w:rPr>
                          <w:lang w:val="es-ES"/>
                        </w:rPr>
                        <w:t>Rutinas vencidas por instructor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Detalle rutina especifica 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r w:rsidR="007F3179">
                        <w:rPr>
                          <w:lang w:val="es-ES"/>
                        </w:rPr>
                        <w:t>nueva medición</w:t>
                      </w:r>
                      <w:r>
                        <w:rPr>
                          <w:lang w:val="es-ES"/>
                        </w:rPr>
                        <w:t xml:space="preserve"> socio</w:t>
                      </w:r>
                    </w:p>
                    <w:p w:rsidR="00DB03B2" w:rsidRDefault="00DB03B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mediciones socio</w:t>
                      </w:r>
                    </w:p>
                    <w:p w:rsidR="001C4052" w:rsidRPr="00C96D2E" w:rsidRDefault="001C4052" w:rsidP="00C96D2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Regresar menú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1CD0" w:rsidRPr="00B92C0C" w:rsidRDefault="00AB1CD0" w:rsidP="002A09A9">
      <w:pPr>
        <w:jc w:val="right"/>
        <w:rPr>
          <w:lang w:val="es-ES"/>
        </w:rPr>
      </w:pPr>
    </w:p>
    <w:p w:rsidR="00357BC8" w:rsidRDefault="00357BC8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F92182" w:rsidRDefault="006B208E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E6517" wp14:editId="73890D60">
                <wp:simplePos x="0" y="0"/>
                <wp:positionH relativeFrom="margin">
                  <wp:align>left</wp:align>
                </wp:positionH>
                <wp:positionV relativeFrom="paragraph">
                  <wp:posOffset>252885</wp:posOffset>
                </wp:positionV>
                <wp:extent cx="4584412" cy="1928102"/>
                <wp:effectExtent l="0" t="0" r="26035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412" cy="19281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F92182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ID instructor</w:t>
                            </w:r>
                            <w:r w:rsidRPr="00391E01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 w:rsidRPr="00391E01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F92182">
                              <w:rPr>
                                <w:b/>
                                <w:color w:val="70AD47" w:themeColor="accent6"/>
                                <w:sz w:val="20"/>
                                <w:lang w:val="es-ES"/>
                              </w:rPr>
                              <w:t>1 876 776</w:t>
                            </w: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Nombre: Raul Piedra</w:t>
                            </w: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Lista de socios</w:t>
                            </w: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1 987 789   Luis Ramírez </w:t>
                            </w: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2 334 334   María López</w:t>
                            </w: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</w:p>
                          <w:p w:rsidR="00DB03B2" w:rsidRPr="00F92182" w:rsidRDefault="00DB03B2" w:rsidP="00F92182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9218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1 234 455   Pedro Ramírez</w:t>
                            </w:r>
                          </w:p>
                          <w:p w:rsidR="00DB03B2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6B208E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763EA8" w:rsidRDefault="00DB03B2" w:rsidP="00F9218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6517" id="Cuadro de texto 26" o:spid="_x0000_s1038" type="#_x0000_t202" style="position:absolute;margin-left:0;margin-top:19.9pt;width:361pt;height:151.8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" fillcolor="#deeaf6 [660]" strokecolor="white [3212]" strokeweight=".5pt">
                <v:textbox>
                  <w:txbxContent>
                    <w:p w:rsidR="00DB03B2" w:rsidRPr="002A09A9" w:rsidRDefault="00DB03B2" w:rsidP="00F92182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Default="00DB03B2" w:rsidP="00F92182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Default="00DB03B2" w:rsidP="00F92182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ID instructor</w:t>
                      </w:r>
                      <w:r w:rsidRPr="00391E01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:</w:t>
                      </w:r>
                      <w:r w:rsidRPr="00391E01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F92182">
                        <w:rPr>
                          <w:b/>
                          <w:color w:val="70AD47" w:themeColor="accent6"/>
                          <w:sz w:val="20"/>
                          <w:lang w:val="es-ES"/>
                        </w:rPr>
                        <w:t>1 876 776</w:t>
                      </w:r>
                    </w:p>
                    <w:p w:rsidR="00DB03B2" w:rsidRPr="00F92182" w:rsidRDefault="00DB03B2" w:rsidP="00F92182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Nombre: Raul Piedra</w:t>
                      </w:r>
                    </w:p>
                    <w:p w:rsidR="00DB03B2" w:rsidRPr="00F92182" w:rsidRDefault="00DB03B2" w:rsidP="00F92182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F92182" w:rsidRDefault="00DB03B2" w:rsidP="00F92182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Lista de socios</w:t>
                      </w:r>
                    </w:p>
                    <w:p w:rsidR="00DB03B2" w:rsidRPr="00F92182" w:rsidRDefault="00DB03B2" w:rsidP="00F92182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1 987 789   Luis Ramírez </w:t>
                      </w:r>
                    </w:p>
                    <w:p w:rsidR="00DB03B2" w:rsidRPr="00F92182" w:rsidRDefault="00DB03B2" w:rsidP="00F92182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2 334 334   María López</w:t>
                      </w: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</w:p>
                    <w:p w:rsidR="00DB03B2" w:rsidRPr="00F92182" w:rsidRDefault="00DB03B2" w:rsidP="00F92182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F9218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1 234 455   Pedro Ramírez</w:t>
                      </w:r>
                    </w:p>
                    <w:p w:rsidR="00DB03B2" w:rsidRDefault="00DB03B2" w:rsidP="00F92182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987092" w:rsidRDefault="00DB03B2" w:rsidP="006B208E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763EA8" w:rsidRDefault="00DB03B2" w:rsidP="00F9218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182">
        <w:rPr>
          <w:b/>
          <w:color w:val="000000" w:themeColor="text1"/>
          <w:sz w:val="18"/>
          <w:lang w:val="es-ES"/>
        </w:rPr>
        <w:t>1-Socios por instructor</w:t>
      </w: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F92182" w:rsidP="00F92182">
      <w:pPr>
        <w:tabs>
          <w:tab w:val="left" w:pos="476"/>
        </w:tabs>
        <w:rPr>
          <w:b/>
          <w:color w:val="000000" w:themeColor="text1"/>
          <w:sz w:val="18"/>
          <w:lang w:val="es-ES"/>
        </w:rPr>
      </w:pPr>
    </w:p>
    <w:p w:rsidR="00F92182" w:rsidRDefault="003827E8" w:rsidP="00F92182">
      <w:pPr>
        <w:tabs>
          <w:tab w:val="left" w:pos="476"/>
        </w:tabs>
        <w:rPr>
          <w:del w:id="143" w:author="Karol" w:date="2019-09-30T10:10:00Z"/>
          <w:b/>
          <w:color w:val="000000" w:themeColor="text1"/>
          <w:sz w:val="18"/>
          <w:lang w:val="es-ES"/>
        </w:rPr>
      </w:pPr>
      <w:ins w:id="144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51E75D9D" wp14:editId="33FF42C0">
                  <wp:simplePos x="0" y="0"/>
                  <wp:positionH relativeFrom="margin">
                    <wp:align>left</wp:align>
                  </wp:positionH>
                  <wp:positionV relativeFrom="paragraph">
                    <wp:posOffset>150875</wp:posOffset>
                  </wp:positionV>
                  <wp:extent cx="6131859" cy="3142100"/>
                  <wp:effectExtent l="0" t="0" r="21590" b="20320"/>
                  <wp:wrapNone/>
                  <wp:docPr id="18" name="Cuadro de texto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131859" cy="3142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2A09A9" w:rsidRDefault="00DB03B2" w:rsidP="00C96D2E">
                              <w:pPr>
                                <w:spacing w:after="0" w:line="240" w:lineRule="auto"/>
                                <w:jc w:val="center"/>
                                <w:rPr>
                                  <w:ins w:id="145" w:author="Karol" w:date="2019-09-30T10:10:00Z"/>
                                  <w:lang w:val="es-ES"/>
                                </w:rPr>
                              </w:pPr>
                            </w:p>
                            <w:p w:rsidR="00F61A37" w:rsidRPr="00F61A37" w:rsidRDefault="00F61A37" w:rsidP="00F61A37">
                              <w:pPr>
                                <w:spacing w:after="0" w:line="240" w:lineRule="auto"/>
                                <w:jc w:val="both"/>
                                <w:rPr>
                                  <w:ins w:id="146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47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ID socio: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2123</w:t>
                                </w:r>
                              </w:ins>
                            </w:p>
                            <w:p w:rsidR="00F61A37" w:rsidRPr="00763EA8" w:rsidRDefault="00F61A37" w:rsidP="00F61A37">
                              <w:pPr>
                                <w:spacing w:after="0" w:line="240" w:lineRule="auto"/>
                                <w:jc w:val="both"/>
                                <w:rPr>
                                  <w:ins w:id="148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49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Nombre </w:t>
                                </w:r>
                                <w:r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socio</w: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:</w:t>
                                </w:r>
                                <w:r w:rsidRPr="00391E01">
                                  <w:rPr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Maria Lopez</w: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(el usuario no lo digita, el sistema lo pone automáticamente)</w:t>
                                </w:r>
                              </w:ins>
                            </w:p>
                            <w:p w:rsidR="00F61A37" w:rsidRDefault="00F61A37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0" w:author="Karol" w:date="2019-09-30T10:10:00Z"/>
                                  <w:b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1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52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Rutina numero:</w:t>
                                </w:r>
                                <w:r w:rsidRPr="00391E01">
                                  <w:rPr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F61A37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12</w: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 (</w:t>
                                </w:r>
                                <w:r w:rsidR="00F61A37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el código </w: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se genera automáticamente)</w:t>
                                </w:r>
                              </w:ins>
                            </w:p>
                            <w:p w:rsidR="00DB03B2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3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54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Fecha de inicio: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22/</w:t>
                                </w:r>
                                <w:r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10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/10</w:t>
                                </w:r>
                                <w:r w:rsidR="00246A0E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</w:t>
                                </w:r>
                                <w:r w:rsidR="00246A0E"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(</w:t>
                                </w:r>
                                <w:r w:rsidR="00AF4B9D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se puede crear rutinas que inicien  en una fecha posterior a la fecha actual</w:t>
                                </w:r>
                                <w:r w:rsidR="00246A0E"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)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5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56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Fecha de vencimiento: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22/</w:t>
                                </w:r>
                                <w:r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12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/10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7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58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Objetivo: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bajar de peso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59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Pr="00391E01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60" w:author="Karol" w:date="2019-09-30T10:10:00Z"/>
                                  <w:b/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61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Parte </w:t>
                                </w:r>
                                <w:r w:rsidR="00445AA9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del cuerpo </w:t>
                                </w:r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(1-pierna, 2-pecho, 3-espala, 4-hombro, 5-tríceps, 6-bíceps, 7-trapecio, 8-antebrazo): </w:t>
                                </w:r>
                                <w:r w:rsidRPr="00391E01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2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62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63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Nombre Ejercicio: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press inclinado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64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65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Series: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3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66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67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Repeticiones:</w: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</w: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12</w:t>
                                </w:r>
                              </w:ins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ins w:id="168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Default="00DB03B2" w:rsidP="00B541E4">
                              <w:pPr>
                                <w:spacing w:after="0" w:line="240" w:lineRule="auto"/>
                                <w:jc w:val="both"/>
                                <w:rPr>
                                  <w:ins w:id="169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70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>Desea ingresar otro ejercicio ( s/n )</w: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(si digita no, se muestra rutina </w:t>
                                </w:r>
                                <w:r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generada </w: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y luego con enter se regresa al menú)</w:t>
                                </w:r>
                              </w:ins>
                            </w:p>
                            <w:p w:rsidR="00DB03B2" w:rsidRDefault="003827E8" w:rsidP="00B541E4">
                              <w:pPr>
                                <w:spacing w:after="0" w:line="240" w:lineRule="auto"/>
                                <w:jc w:val="both"/>
                                <w:rPr>
                                  <w:ins w:id="171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72" w:author="Karol" w:date="2019-09-30T10:10:00Z">
                                <w:r>
                                  <w:rPr>
                                    <w:b/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t>n</w:t>
                                </w:r>
                              </w:ins>
                            </w:p>
                            <w:p w:rsidR="003827E8" w:rsidRPr="00FD70E1" w:rsidRDefault="003827E8" w:rsidP="00B541E4">
                              <w:pPr>
                                <w:spacing w:after="0" w:line="240" w:lineRule="auto"/>
                                <w:jc w:val="both"/>
                                <w:rPr>
                                  <w:ins w:id="173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FD70E1" w:rsidRPr="00987092" w:rsidRDefault="00FD70E1" w:rsidP="00FD70E1">
                              <w:pPr>
                                <w:rPr>
                                  <w:ins w:id="174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175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>&lt;enter&gt;</w:t>
                                </w:r>
                              </w:ins>
                            </w:p>
                            <w:p w:rsidR="00DB03B2" w:rsidRPr="003827E8" w:rsidRDefault="003827E8" w:rsidP="00B541E4">
                              <w:pPr>
                                <w:spacing w:after="0" w:line="240" w:lineRule="auto"/>
                                <w:jc w:val="both"/>
                                <w:rPr>
                                  <w:ins w:id="176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ins w:id="177" w:author="Karol" w:date="2019-09-30T10:10:00Z">
                                <w:r w:rsidRPr="003827E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>Nota:</w:t>
                                </w:r>
                                <w:r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Al terminar de crear la rutina la misma debería mostrarse en pantalla, seria exactamente la misma pantalla que se muestra en la opcion 5 de este mismo menu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1E75D9D" id="Cuadro de texto 18" o:spid="_x0000_s1039" type="#_x0000_t202" style="position:absolute;margin-left:0;margin-top:11.9pt;width:482.8pt;height:247.4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" fillcolor="#deeaf6 [660]" strokecolor="white [3212]" strokeweight=".5pt">
                  <v:textbox>
                    <w:txbxContent>
                      <w:p w:rsidR="00DB03B2" w:rsidRPr="002A09A9" w:rsidRDefault="00DB03B2" w:rsidP="00C96D2E">
                        <w:pPr>
                          <w:spacing w:after="0" w:line="240" w:lineRule="auto"/>
                          <w:jc w:val="center"/>
                          <w:rPr>
                            <w:ins w:id="288" w:author="Karol" w:date="2019-09-30T10:10:00Z"/>
                            <w:lang w:val="es-ES"/>
                          </w:rPr>
                        </w:pPr>
                      </w:p>
                      <w:p w:rsidR="00F61A37" w:rsidRPr="00F61A37" w:rsidRDefault="00F61A37" w:rsidP="00F61A37">
                        <w:pPr>
                          <w:spacing w:after="0" w:line="240" w:lineRule="auto"/>
                          <w:jc w:val="both"/>
                          <w:rPr>
                            <w:ins w:id="289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ins w:id="290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ID socio: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2123</w:t>
                          </w:r>
                        </w:ins>
                      </w:p>
                      <w:p w:rsidR="00F61A37" w:rsidRPr="00763EA8" w:rsidRDefault="00F61A37" w:rsidP="00F61A37">
                        <w:pPr>
                          <w:spacing w:after="0" w:line="240" w:lineRule="auto"/>
                          <w:jc w:val="both"/>
                          <w:rPr>
                            <w:ins w:id="291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292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Nombre </w:t>
                          </w:r>
                          <w:r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socio</w: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:</w:t>
                          </w:r>
                          <w:r w:rsidRPr="00391E01">
                            <w:rPr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Maria Lopez</w: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(el usuario no lo digita, el sistema lo pone automáticamente)</w:t>
                          </w:r>
                        </w:ins>
                      </w:p>
                      <w:p w:rsidR="00F61A37" w:rsidRDefault="00F61A37" w:rsidP="00C96D2E">
                        <w:pPr>
                          <w:spacing w:after="0" w:line="240" w:lineRule="auto"/>
                          <w:jc w:val="both"/>
                          <w:rPr>
                            <w:ins w:id="293" w:author="Karol" w:date="2019-09-30T10:10:00Z"/>
                            <w:b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294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295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Rutina numero:</w:t>
                          </w:r>
                          <w:r w:rsidRPr="00391E01">
                            <w:rPr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F61A37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12</w: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   (</w:t>
                          </w:r>
                          <w:r w:rsidR="00F61A37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el código </w: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se genera automáticamente)</w:t>
                          </w:r>
                        </w:ins>
                      </w:p>
                      <w:p w:rsidR="00DB03B2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296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297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Fecha de inicio: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22/</w:t>
                          </w:r>
                          <w:r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10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/10</w:t>
                          </w:r>
                          <w:r w:rsidR="00246A0E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 xml:space="preserve">  </w:t>
                          </w:r>
                          <w:r w:rsidR="00246A0E"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(</w:t>
                          </w:r>
                          <w:r w:rsidR="00AF4B9D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se puede crear rutinas que inicien  en una fecha posterior a la fecha actual</w:t>
                          </w:r>
                          <w:r w:rsidR="00246A0E"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)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298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ins w:id="299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Fecha de vencimiento: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22/</w:t>
                          </w:r>
                          <w:r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12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/10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0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301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Objetivo: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bajar de peso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2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Pr="00391E01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3" w:author="Karol" w:date="2019-09-30T10:10:00Z"/>
                            <w:b/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  <w:ins w:id="304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Parte </w:t>
                          </w:r>
                          <w:r w:rsidR="00445AA9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del cuerpo </w:t>
                          </w:r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(1-pierna, 2-pecho, 3-espala, 4-hombro, 5-tríceps, 6-bíceps, 7-trapecio, 8-antebrazo): </w:t>
                          </w:r>
                          <w:r w:rsidRPr="00391E01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5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ins w:id="306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Nombre Ejercicio: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press inclinado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7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ins w:id="308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Series: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09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ins w:id="310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Repeticiones:</w: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 </w: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12</w:t>
                          </w:r>
                        </w:ins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ins w:id="311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Default="00DB03B2" w:rsidP="00B541E4">
                        <w:pPr>
                          <w:spacing w:after="0" w:line="240" w:lineRule="auto"/>
                          <w:jc w:val="both"/>
                          <w:rPr>
                            <w:ins w:id="312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313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>Desea ingresar otro ejercicio ( s/n )</w: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b/>
                              <w:i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(si digita no, se muestra rutina </w:t>
                          </w:r>
                          <w:r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generada </w: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y luego con enter se regresa al menú)</w:t>
                          </w:r>
                        </w:ins>
                      </w:p>
                      <w:p w:rsidR="00DB03B2" w:rsidRDefault="003827E8" w:rsidP="00B541E4">
                        <w:pPr>
                          <w:spacing w:after="0" w:line="240" w:lineRule="auto"/>
                          <w:jc w:val="both"/>
                          <w:rPr>
                            <w:ins w:id="314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ins w:id="315" w:author="Karol" w:date="2019-09-30T10:10:00Z">
                          <w:r>
                            <w:rPr>
                              <w:b/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t>n</w:t>
                          </w:r>
                        </w:ins>
                      </w:p>
                      <w:p w:rsidR="003827E8" w:rsidRPr="00FD70E1" w:rsidRDefault="003827E8" w:rsidP="00B541E4">
                        <w:pPr>
                          <w:spacing w:after="0" w:line="240" w:lineRule="auto"/>
                          <w:jc w:val="both"/>
                          <w:rPr>
                            <w:ins w:id="316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FD70E1" w:rsidRPr="00987092" w:rsidRDefault="00FD70E1" w:rsidP="00FD70E1">
                        <w:pPr>
                          <w:rPr>
                            <w:ins w:id="317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318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>&lt;enter&gt;</w:t>
                          </w:r>
                        </w:ins>
                      </w:p>
                      <w:p w:rsidR="00DB03B2" w:rsidRPr="003827E8" w:rsidRDefault="003827E8" w:rsidP="00B541E4">
                        <w:pPr>
                          <w:spacing w:after="0" w:line="240" w:lineRule="auto"/>
                          <w:jc w:val="both"/>
                          <w:rPr>
                            <w:ins w:id="319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ins w:id="320" w:author="Karol" w:date="2019-09-30T10:10:00Z">
                          <w:r w:rsidRPr="003827E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>Nota:</w:t>
                          </w:r>
                          <w:r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t xml:space="preserve"> Al terminar de crear la rutina la misma debería mostrarse en pantalla, seria exactamente la misma pantalla que se muestra en la opcion 5 de este mismo menu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214CB6" w:rsidRPr="00E00180" w:rsidRDefault="00B7371A" w:rsidP="00E00180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2</w:t>
      </w:r>
      <w:r w:rsidR="00E00180">
        <w:rPr>
          <w:b/>
          <w:color w:val="000000" w:themeColor="text1"/>
          <w:sz w:val="18"/>
          <w:lang w:val="es-ES"/>
        </w:rPr>
        <w:t>-</w:t>
      </w:r>
      <w:r w:rsidR="00214CB6" w:rsidRPr="00E00180">
        <w:rPr>
          <w:b/>
          <w:color w:val="000000" w:themeColor="text1"/>
          <w:sz w:val="18"/>
          <w:lang w:val="es-ES"/>
        </w:rPr>
        <w:t>Asignar rutina a socio</w:t>
      </w:r>
    </w:p>
    <w:p w:rsidR="00C96D2E" w:rsidRPr="00B92C0C" w:rsidRDefault="00C96D2E" w:rsidP="00C96D2E">
      <w:pPr>
        <w:rPr>
          <w:ins w:id="178" w:author="Karol" w:date="2019-09-30T10:10:00Z"/>
          <w:b/>
          <w:color w:val="000000" w:themeColor="text1"/>
          <w:sz w:val="18"/>
          <w:lang w:val="es-ES"/>
        </w:rPr>
      </w:pPr>
    </w:p>
    <w:p w:rsidR="00C96D2E" w:rsidRPr="00B92C0C" w:rsidRDefault="00C96D2E" w:rsidP="00C96D2E">
      <w:pPr>
        <w:rPr>
          <w:ins w:id="179" w:author="Karol" w:date="2019-09-30T10:10:00Z"/>
          <w:lang w:val="es-ES"/>
        </w:rPr>
      </w:pPr>
    </w:p>
    <w:p w:rsidR="00C96D2E" w:rsidRPr="00B92C0C" w:rsidRDefault="00C96D2E" w:rsidP="00C96D2E">
      <w:pPr>
        <w:rPr>
          <w:ins w:id="180" w:author="Karol" w:date="2019-09-30T10:10:00Z"/>
          <w:lang w:val="es-ES"/>
        </w:rPr>
      </w:pPr>
    </w:p>
    <w:p w:rsidR="00C96D2E" w:rsidRPr="00B92C0C" w:rsidRDefault="00C96D2E" w:rsidP="00C96D2E">
      <w:pPr>
        <w:rPr>
          <w:ins w:id="181" w:author="Karol" w:date="2019-09-30T10:10:00Z"/>
          <w:lang w:val="es-ES"/>
        </w:rPr>
      </w:pPr>
    </w:p>
    <w:p w:rsidR="00C96D2E" w:rsidRPr="00B92C0C" w:rsidRDefault="00C96D2E" w:rsidP="00C96D2E">
      <w:pPr>
        <w:rPr>
          <w:ins w:id="182" w:author="Karol" w:date="2019-09-30T10:10:00Z"/>
          <w:lang w:val="es-ES"/>
        </w:rPr>
      </w:pPr>
    </w:p>
    <w:p w:rsidR="00C96D2E" w:rsidRPr="00B92C0C" w:rsidRDefault="00807924" w:rsidP="00C96D2E">
      <w:pPr>
        <w:jc w:val="right"/>
        <w:rPr>
          <w:ins w:id="183" w:author="Karol" w:date="2019-09-30T10:10:00Z"/>
          <w:lang w:val="es-ES"/>
        </w:rPr>
      </w:pPr>
      <w:ins w:id="184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62B09D1C" wp14:editId="2C882173">
                  <wp:simplePos x="0" y="0"/>
                  <wp:positionH relativeFrom="column">
                    <wp:posOffset>54857</wp:posOffset>
                  </wp:positionH>
                  <wp:positionV relativeFrom="paragraph">
                    <wp:posOffset>21993</wp:posOffset>
                  </wp:positionV>
                  <wp:extent cx="111210" cy="709005"/>
                  <wp:effectExtent l="285750" t="57150" r="22225" b="34290"/>
                  <wp:wrapNone/>
                  <wp:docPr id="20" name="Conector curvad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1210" cy="709005"/>
                          </a:xfrm>
                          <a:prstGeom prst="curvedConnector3">
                            <a:avLst>
                              <a:gd name="adj1" fmla="val -2523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35FA76"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20" o:spid="_x0000_s1026" type="#_x0000_t38" style="position:absolute;margin-left:4.3pt;margin-top:1.75pt;width:8.75pt;height:55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" adj="-54514" strokecolor="#5b9bd5 [3204]" strokeweight=".5pt">
                  <v:stroke endarrow="block" joinstyle="miter"/>
                </v:shape>
              </w:pict>
            </mc:Fallback>
          </mc:AlternateContent>
        </w:r>
      </w:ins>
    </w:p>
    <w:p w:rsidR="00C96D2E" w:rsidRPr="00B92C0C" w:rsidRDefault="00D21D1E" w:rsidP="00C96D2E">
      <w:pPr>
        <w:rPr>
          <w:del w:id="185" w:author="Karol" w:date="2019-09-30T10:10:00Z"/>
          <w:b/>
          <w:color w:val="000000" w:themeColor="text1"/>
          <w:sz w:val="18"/>
          <w:lang w:val="es-ES"/>
        </w:rPr>
      </w:pPr>
      <w:del w:id="186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BD31CF9" wp14:editId="1D0B7B77">
                  <wp:simplePos x="0" y="0"/>
                  <wp:positionH relativeFrom="margin">
                    <wp:posOffset>76545</wp:posOffset>
                  </wp:positionH>
                  <wp:positionV relativeFrom="paragraph">
                    <wp:posOffset>3115</wp:posOffset>
                  </wp:positionV>
                  <wp:extent cx="6131859" cy="2681136"/>
                  <wp:effectExtent l="0" t="0" r="21590" b="24130"/>
                  <wp:wrapNone/>
                  <wp:docPr id="12" name="Cuadro de tex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131859" cy="268113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2A09A9" w:rsidRDefault="00DB03B2" w:rsidP="00C96D2E">
                              <w:pPr>
                                <w:spacing w:after="0" w:line="240" w:lineRule="auto"/>
                                <w:jc w:val="center"/>
                                <w:rPr>
                                  <w:del w:id="187" w:author="Karol" w:date="2019-09-30T10:10:00Z"/>
                                  <w:lang w:val="es-ES"/>
                                </w:rPr>
                              </w:pPr>
                            </w:p>
                            <w:p w:rsidR="00F61A37" w:rsidRPr="00F61A37" w:rsidRDefault="00F61A37" w:rsidP="00F61A37">
                              <w:pPr>
                                <w:spacing w:after="0" w:line="240" w:lineRule="auto"/>
                                <w:jc w:val="both"/>
                                <w:rPr>
                                  <w:del w:id="188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89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ID socio: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2123</w:delText>
                                </w:r>
                              </w:del>
                            </w:p>
                            <w:p w:rsidR="00F61A37" w:rsidRPr="00763EA8" w:rsidRDefault="00F61A37" w:rsidP="00F61A37">
                              <w:pPr>
                                <w:spacing w:after="0" w:line="240" w:lineRule="auto"/>
                                <w:jc w:val="both"/>
                                <w:rPr>
                                  <w:del w:id="190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91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Nombre </w:delText>
                                </w:r>
                                <w:r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socio</w:delTex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:</w:delText>
                                </w:r>
                                <w:r w:rsidRPr="00391E01">
                                  <w:rPr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Maria Lopez</w:delTex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>(el usuario no lo digita, el sistema lo pone automáticamente)</w:delText>
                                </w:r>
                              </w:del>
                            </w:p>
                            <w:p w:rsidR="00F61A37" w:rsidRDefault="00F61A37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192" w:author="Karol" w:date="2019-09-30T10:10:00Z"/>
                                  <w:b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193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94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Rutina numero:</w:delText>
                                </w:r>
                                <w:r w:rsidRPr="00391E01">
                                  <w:rPr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F61A37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12</w:delTex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  (</w:delText>
                                </w:r>
                                <w:r w:rsidR="00F61A37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el código </w:delTex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>se genera automáticamente)</w:delText>
                                </w:r>
                              </w:del>
                            </w:p>
                            <w:p w:rsidR="00DB03B2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195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96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Fecha de inicio: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22/</w:delText>
                                </w:r>
                                <w:r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10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/10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197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198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Fecha de vencimiento: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22/</w:delText>
                                </w:r>
                                <w:r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12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/10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199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00" w:author="Karol" w:date="2019-09-30T10:10:00Z"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Objetivo: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bajar de peso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01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Pr="00391E01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02" w:author="Karol" w:date="2019-09-30T10:10:00Z"/>
                                  <w:b/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03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Parte </w:delText>
                                </w:r>
                                <w:r w:rsidR="00445AA9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del cuerpo </w:delText>
                                </w:r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(1-pierna, 2-pecho, 3-espala, 4-hombro, 5-tríceps, 6-bíceps, 7-trapecio, 8-antebrazo): </w:delText>
                                </w:r>
                                <w:r w:rsidRPr="00391E01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2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04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05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Nombre Ejercicio: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press inclinado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06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07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Series: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3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08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09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Repeticiones:</w:delText>
                                </w:r>
                                <w:r w:rsidRPr="00391E01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 </w:delText>
                                </w:r>
                                <w:r w:rsidRPr="00763EA8">
                                  <w:rPr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12</w:delText>
                                </w:r>
                              </w:del>
                            </w:p>
                            <w:p w:rsidR="00DB03B2" w:rsidRPr="00763EA8" w:rsidRDefault="00DB03B2" w:rsidP="00C96D2E">
                              <w:pPr>
                                <w:spacing w:after="0" w:line="240" w:lineRule="auto"/>
                                <w:jc w:val="both"/>
                                <w:rPr>
                                  <w:del w:id="210" w:author="Karol" w:date="2019-09-30T10:10:00Z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Default="00DB03B2" w:rsidP="00B541E4">
                              <w:pPr>
                                <w:spacing w:after="0" w:line="240" w:lineRule="auto"/>
                                <w:jc w:val="both"/>
                                <w:rPr>
                                  <w:del w:id="211" w:author="Karol" w:date="2019-09-30T10:10:00Z"/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12" w:author="Karol" w:date="2019-09-30T10:10:00Z">
                                <w:r w:rsidRPr="00391E01">
                                  <w:rPr>
                                    <w:b/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>Desea ingresar otro ejercicio ( s/n )</w:delText>
                                </w:r>
                                <w:r w:rsidRPr="00391E01">
                                  <w:rPr>
                                    <w:b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b/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_</w:delText>
                                </w:r>
                                <w:r w:rsidRPr="00763EA8">
                                  <w:rPr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 </w:delTex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(si digita no, se muestra rutina </w:delText>
                                </w:r>
                                <w:r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 xml:space="preserve">generada </w:delText>
                                </w:r>
                                <w:r w:rsidRPr="00763EA8"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>y luego con enter se regresa al menú)</w:delText>
                                </w:r>
                              </w:del>
                            </w:p>
                            <w:p w:rsidR="00DB03B2" w:rsidRPr="00FD70E1" w:rsidRDefault="00FD70E1" w:rsidP="00B541E4">
                              <w:pPr>
                                <w:spacing w:after="0" w:line="240" w:lineRule="auto"/>
                                <w:jc w:val="both"/>
                                <w:rPr>
                                  <w:del w:id="213" w:author="Karol" w:date="2019-09-30T10:10:00Z"/>
                                  <w:b/>
                                  <w:color w:val="70AD47" w:themeColor="accent6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del w:id="214" w:author="Karol" w:date="2019-09-30T10:10:00Z">
                                <w:r w:rsidRPr="00FD70E1">
                                  <w:rPr>
                                    <w:b/>
                                    <w:color w:val="70AD47" w:themeColor="accent6"/>
                                    <w:sz w:val="18"/>
                                    <w:szCs w:val="18"/>
                                    <w:lang w:val="es-ES"/>
                                  </w:rPr>
                                  <w:delText>n</w:delText>
                                </w:r>
                              </w:del>
                            </w:p>
                            <w:p w:rsidR="00FD70E1" w:rsidRPr="00987092" w:rsidRDefault="00FD70E1" w:rsidP="00FD70E1">
                              <w:pPr>
                                <w:rPr>
                                  <w:del w:id="215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16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>&lt;enter&gt;</w:delText>
                                </w:r>
                              </w:del>
                            </w:p>
                            <w:p w:rsidR="00DB03B2" w:rsidRPr="00763EA8" w:rsidRDefault="00DB03B2" w:rsidP="00B541E4">
                              <w:pPr>
                                <w:spacing w:after="0" w:line="240" w:lineRule="auto"/>
                                <w:jc w:val="both"/>
                                <w:rPr>
                                  <w:del w:id="217" w:author="Karol" w:date="2019-09-30T10:10:00Z"/>
                                  <w:b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BD31CF9" id="Cuadro de texto 12" o:spid="_x0000_s1040" type="#_x0000_t202" style="position:absolute;margin-left:6.05pt;margin-top:.25pt;width:482.8pt;height:211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" fillcolor="#deeaf6 [660]" strokecolor="white [3212]" strokeweight=".5pt">
                  <v:textbox>
                    <w:txbxContent>
                      <w:p w:rsidR="00DB03B2" w:rsidRPr="002A09A9" w:rsidRDefault="00DB03B2" w:rsidP="00C96D2E">
                        <w:pPr>
                          <w:spacing w:after="0" w:line="240" w:lineRule="auto"/>
                          <w:jc w:val="center"/>
                          <w:rPr>
                            <w:del w:id="361" w:author="Karol" w:date="2019-09-30T10:10:00Z"/>
                            <w:lang w:val="es-ES"/>
                          </w:rPr>
                        </w:pPr>
                      </w:p>
                      <w:p w:rsidR="00F61A37" w:rsidRPr="00F61A37" w:rsidRDefault="00F61A37" w:rsidP="00F61A37">
                        <w:pPr>
                          <w:spacing w:after="0" w:line="240" w:lineRule="auto"/>
                          <w:jc w:val="both"/>
                          <w:rPr>
                            <w:del w:id="362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del w:id="363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ID socio: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2123</w:delText>
                          </w:r>
                        </w:del>
                      </w:p>
                      <w:p w:rsidR="00F61A37" w:rsidRPr="00763EA8" w:rsidRDefault="00F61A37" w:rsidP="00F61A37">
                        <w:pPr>
                          <w:spacing w:after="0" w:line="240" w:lineRule="auto"/>
                          <w:jc w:val="both"/>
                          <w:rPr>
                            <w:del w:id="364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365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Nombre </w:delText>
                          </w:r>
                          <w:r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socio</w:delTex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:</w:delText>
                          </w:r>
                          <w:r w:rsidRPr="00391E01">
                            <w:rPr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Maria Lopez</w:delTex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>(el usuario no lo digita, el sistema lo pone automáticamente)</w:delText>
                          </w:r>
                        </w:del>
                      </w:p>
                      <w:p w:rsidR="00F61A37" w:rsidRDefault="00F61A37" w:rsidP="00C96D2E">
                        <w:pPr>
                          <w:spacing w:after="0" w:line="240" w:lineRule="auto"/>
                          <w:jc w:val="both"/>
                          <w:rPr>
                            <w:del w:id="366" w:author="Karol" w:date="2019-09-30T10:10:00Z"/>
                            <w:b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67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368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Rutina numero:</w:delText>
                          </w:r>
                          <w:r w:rsidRPr="00391E01">
                            <w:rPr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F61A37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12</w:delTex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 xml:space="preserve">   (</w:delText>
                          </w:r>
                          <w:r w:rsidR="00F61A37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 xml:space="preserve">el código </w:delTex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>se genera automáticamente)</w:delText>
                          </w:r>
                        </w:del>
                      </w:p>
                      <w:p w:rsidR="00DB03B2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69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370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Fecha de inicio: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22/</w:delText>
                          </w:r>
                          <w:r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10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/10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71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del w:id="372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Fecha de vencimiento: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22/</w:delText>
                          </w:r>
                          <w:r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12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/10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73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374" w:author="Karol" w:date="2019-09-30T10:10:00Z"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Objetivo: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bajar de peso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75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Pr="00391E01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76" w:author="Karol" w:date="2019-09-30T10:10:00Z"/>
                            <w:b/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  <w:del w:id="377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Parte </w:delText>
                          </w:r>
                          <w:r w:rsidR="00445AA9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del cuerpo </w:delText>
                          </w:r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(1-pierna, 2-pecho, 3-espala, 4-hombro, 5-tríceps, 6-bíceps, 7-trapecio, 8-antebrazo): </w:delText>
                          </w:r>
                          <w:r w:rsidRPr="00391E01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2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78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del w:id="379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Nombre Ejercicio: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press inclinado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80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del w:id="381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Series: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3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82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del w:id="383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Repeticiones:</w:delText>
                          </w:r>
                          <w:r w:rsidRPr="00391E01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 </w:delText>
                          </w:r>
                          <w:r w:rsidRPr="00763EA8">
                            <w:rPr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12</w:delText>
                          </w:r>
                        </w:del>
                      </w:p>
                      <w:p w:rsidR="00DB03B2" w:rsidRPr="00763EA8" w:rsidRDefault="00DB03B2" w:rsidP="00C96D2E">
                        <w:pPr>
                          <w:spacing w:after="0" w:line="240" w:lineRule="auto"/>
                          <w:jc w:val="both"/>
                          <w:rPr>
                            <w:del w:id="384" w:author="Karol" w:date="2019-09-30T10:10:00Z"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Default="00DB03B2" w:rsidP="00B541E4">
                        <w:pPr>
                          <w:spacing w:after="0" w:line="240" w:lineRule="auto"/>
                          <w:jc w:val="both"/>
                          <w:rPr>
                            <w:del w:id="385" w:author="Karol" w:date="2019-09-30T10:10:00Z"/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</w:pPr>
                        <w:del w:id="386" w:author="Karol" w:date="2019-09-30T10:10:00Z">
                          <w:r w:rsidRPr="00391E01">
                            <w:rPr>
                              <w:b/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>Desea ingresar otro ejercicio ( s/n )</w:delText>
                          </w:r>
                          <w:r w:rsidRPr="00391E01">
                            <w:rPr>
                              <w:b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b/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_</w:delText>
                          </w:r>
                          <w:r w:rsidRPr="00763EA8">
                            <w:rPr>
                              <w:b/>
                              <w:i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delText xml:space="preserve"> </w:delTex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 xml:space="preserve">(si digita no, se muestra rutina </w:delText>
                          </w:r>
                          <w:r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 xml:space="preserve">generada </w:delText>
                          </w:r>
                          <w:r w:rsidRPr="00763EA8"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>y luego con enter se regresa al menú)</w:delText>
                          </w:r>
                        </w:del>
                      </w:p>
                      <w:p w:rsidR="00DB03B2" w:rsidRPr="00FD70E1" w:rsidRDefault="00FD70E1" w:rsidP="00B541E4">
                        <w:pPr>
                          <w:spacing w:after="0" w:line="240" w:lineRule="auto"/>
                          <w:jc w:val="both"/>
                          <w:rPr>
                            <w:del w:id="387" w:author="Karol" w:date="2019-09-30T10:10:00Z"/>
                            <w:b/>
                            <w:color w:val="70AD47" w:themeColor="accent6"/>
                            <w:sz w:val="18"/>
                            <w:szCs w:val="18"/>
                            <w:lang w:val="es-ES"/>
                          </w:rPr>
                        </w:pPr>
                        <w:del w:id="388" w:author="Karol" w:date="2019-09-30T10:10:00Z">
                          <w:r w:rsidRPr="00FD70E1">
                            <w:rPr>
                              <w:b/>
                              <w:color w:val="70AD47" w:themeColor="accent6"/>
                              <w:sz w:val="18"/>
                              <w:szCs w:val="18"/>
                              <w:lang w:val="es-ES"/>
                            </w:rPr>
                            <w:delText>n</w:delText>
                          </w:r>
                        </w:del>
                      </w:p>
                      <w:p w:rsidR="00FD70E1" w:rsidRPr="00987092" w:rsidRDefault="00FD70E1" w:rsidP="00FD70E1">
                        <w:pPr>
                          <w:rPr>
                            <w:del w:id="389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390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>&lt;enter&gt;</w:delText>
                          </w:r>
                        </w:del>
                      </w:p>
                      <w:p w:rsidR="00DB03B2" w:rsidRPr="00763EA8" w:rsidRDefault="00DB03B2" w:rsidP="00B541E4">
                        <w:pPr>
                          <w:spacing w:after="0" w:line="240" w:lineRule="auto"/>
                          <w:jc w:val="both"/>
                          <w:rPr>
                            <w:del w:id="391" w:author="Karol" w:date="2019-09-30T10:10:00Z"/>
                            <w:b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C96D2E" w:rsidRPr="00B92C0C" w:rsidRDefault="00C96D2E" w:rsidP="00C96D2E">
      <w:pPr>
        <w:rPr>
          <w:del w:id="218" w:author="Karol" w:date="2019-09-30T10:10:00Z"/>
          <w:lang w:val="es-ES"/>
        </w:rPr>
      </w:pPr>
    </w:p>
    <w:p w:rsidR="00C96D2E" w:rsidRPr="00B92C0C" w:rsidRDefault="00C96D2E" w:rsidP="00C96D2E">
      <w:pPr>
        <w:rPr>
          <w:del w:id="219" w:author="Karol" w:date="2019-09-30T10:10:00Z"/>
          <w:lang w:val="es-ES"/>
        </w:rPr>
      </w:pPr>
    </w:p>
    <w:p w:rsidR="00C96D2E" w:rsidRPr="00B92C0C" w:rsidRDefault="00C96D2E" w:rsidP="00C96D2E">
      <w:pPr>
        <w:rPr>
          <w:del w:id="220" w:author="Karol" w:date="2019-09-30T10:10:00Z"/>
          <w:lang w:val="es-ES"/>
        </w:rPr>
      </w:pPr>
    </w:p>
    <w:p w:rsidR="00C96D2E" w:rsidRPr="00B92C0C" w:rsidRDefault="00C96D2E" w:rsidP="00C96D2E">
      <w:pPr>
        <w:rPr>
          <w:del w:id="221" w:author="Karol" w:date="2019-09-30T10:10:00Z"/>
          <w:lang w:val="es-ES"/>
        </w:rPr>
      </w:pPr>
    </w:p>
    <w:p w:rsidR="00C96D2E" w:rsidRPr="00B92C0C" w:rsidRDefault="00C96D2E" w:rsidP="00C96D2E">
      <w:pPr>
        <w:jc w:val="right"/>
        <w:rPr>
          <w:del w:id="222" w:author="Karol" w:date="2019-09-30T10:10:00Z"/>
          <w:lang w:val="es-ES"/>
        </w:rPr>
      </w:pPr>
    </w:p>
    <w:p w:rsidR="00C96D2E" w:rsidRPr="00B92C0C" w:rsidRDefault="00C96D2E" w:rsidP="00C96D2E">
      <w:pPr>
        <w:jc w:val="right"/>
        <w:rPr>
          <w:lang w:val="es-ES"/>
        </w:rPr>
      </w:pPr>
    </w:p>
    <w:p w:rsidR="00C96D2E" w:rsidRPr="00B92C0C" w:rsidRDefault="00C96D2E" w:rsidP="00C96D2E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C96D2E" w:rsidRDefault="00C96D2E" w:rsidP="002A09A9">
      <w:pPr>
        <w:jc w:val="right"/>
        <w:rPr>
          <w:lang w:val="es-ES"/>
        </w:rPr>
      </w:pPr>
    </w:p>
    <w:p w:rsidR="00E9677C" w:rsidRPr="00E00180" w:rsidRDefault="00B7371A" w:rsidP="00E00180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3</w:t>
      </w:r>
      <w:r w:rsidR="00E00180">
        <w:rPr>
          <w:b/>
          <w:color w:val="000000" w:themeColor="text1"/>
          <w:sz w:val="18"/>
          <w:lang w:val="es-ES"/>
        </w:rPr>
        <w:t>-</w:t>
      </w:r>
      <w:r w:rsidR="00E9677C" w:rsidRPr="00E00180">
        <w:rPr>
          <w:b/>
          <w:color w:val="000000" w:themeColor="text1"/>
          <w:sz w:val="18"/>
          <w:lang w:val="es-ES"/>
        </w:rPr>
        <w:t>Detalle socio</w:t>
      </w:r>
    </w:p>
    <w:p w:rsidR="00E9677C" w:rsidRPr="00B92C0C" w:rsidRDefault="00E9677C" w:rsidP="00E9677C">
      <w:pPr>
        <w:rPr>
          <w:b/>
          <w:color w:val="000000" w:themeColor="text1"/>
          <w:sz w:val="18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C3336" wp14:editId="09957430">
                <wp:simplePos x="0" y="0"/>
                <wp:positionH relativeFrom="margin">
                  <wp:posOffset>76545</wp:posOffset>
                </wp:positionH>
                <wp:positionV relativeFrom="paragraph">
                  <wp:posOffset>2365</wp:posOffset>
                </wp:positionV>
                <wp:extent cx="4679576" cy="2523909"/>
                <wp:effectExtent l="0" t="0" r="26035" b="101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576" cy="25239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E9677C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Digite el ID del socio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1 987 234</w:t>
                            </w:r>
                          </w:p>
                          <w:p w:rsidR="00DB03B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Nombre socio: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Juan Perez</w:t>
                            </w:r>
                          </w:p>
                          <w:p w:rsidR="00DB03B2" w:rsidRPr="0098709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Nombre instructor: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Maria Lopez</w:t>
                            </w:r>
                          </w:p>
                          <w:p w:rsidR="00DB03B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Clases grupales :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pilates (101), Yoga (102</w:t>
                            </w:r>
                            <w:r w:rsidRPr="0022121F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   </w:t>
                            </w:r>
                          </w:p>
                          <w:p w:rsidR="00DB03B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Historial de rutinas:</w:t>
                            </w:r>
                          </w:p>
                          <w:p w:rsidR="00DB03B2" w:rsidRDefault="00A33C3A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ins w:id="223" w:author="Karol" w:date="2019-09-30T10:10:00Z">
                              <w:r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t>126</w:t>
                              </w:r>
                            </w:ins>
                            <w:del w:id="224" w:author="Karol" w:date="2019-09-30T10:10:00Z">
                              <w:r w:rsidR="00DB03B2" w:rsidRPr="00987092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delText>122</w:delText>
                              </w:r>
                            </w:del>
                            <w:r w:rsidR="00DB03B2"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01/10/19 (vigente)  </w:t>
                            </w:r>
                            <w:r w:rsidR="00DB03B2" w:rsidRPr="004F0FC0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del w:id="225" w:author="Karol" w:date="2019-09-30T10:10:00Z">
                              <w:r w:rsidR="00DB03B2" w:rsidRPr="004F0FC0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delText xml:space="preserve">consecutivo  y </w:delText>
                              </w:r>
                            </w:del>
                            <w:r w:rsidR="00DB03B2" w:rsidRPr="004F0FC0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fecha de creación)</w:t>
                            </w:r>
                          </w:p>
                          <w:p w:rsidR="00DB03B2" w:rsidRPr="00987092" w:rsidRDefault="00A33C3A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ins w:id="226" w:author="Karol" w:date="2019-09-30T10:10:00Z">
                              <w:r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t>125</w:t>
                              </w:r>
                            </w:ins>
                            <w:del w:id="227" w:author="Karol" w:date="2019-09-30T10:10:00Z">
                              <w:r w:rsidR="00DB03B2" w:rsidRPr="00987092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delText>123</w:delText>
                              </w:r>
                            </w:del>
                            <w:r w:rsidR="00DB03B2"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01/09/19 (vencida)</w:t>
                            </w:r>
                          </w:p>
                          <w:p w:rsidR="00DB03B2" w:rsidRPr="00987092" w:rsidRDefault="00DB03B2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124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01/08/19 (vencida)</w:t>
                            </w:r>
                          </w:p>
                          <w:p w:rsidR="00DB03B2" w:rsidRPr="00987092" w:rsidRDefault="00A33C3A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ins w:id="228" w:author="Karol" w:date="2019-09-30T10:10:00Z">
                              <w:r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t>123</w:t>
                              </w:r>
                            </w:ins>
                            <w:del w:id="229" w:author="Karol" w:date="2019-09-30T10:10:00Z">
                              <w:r w:rsidR="00DB03B2" w:rsidRPr="00987092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delText>125</w:delText>
                              </w:r>
                            </w:del>
                            <w:r w:rsidR="00DB03B2"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01/07/19 (vencida)</w:t>
                            </w:r>
                          </w:p>
                          <w:p w:rsidR="00DB03B2" w:rsidRPr="00987092" w:rsidRDefault="00DB03B2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ins w:id="230" w:author="Karol" w:date="2019-09-30T10:10:00Z">
                              <w:r w:rsidRPr="00987092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t>12</w:t>
                              </w:r>
                              <w:r w:rsidR="00A33C3A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t>2</w:t>
                              </w:r>
                            </w:ins>
                            <w:del w:id="231" w:author="Karol" w:date="2019-09-30T10:10:00Z">
                              <w:r w:rsidRPr="00987092">
                                <w:rPr>
                                  <w:color w:val="4472C4" w:themeColor="accent5"/>
                                  <w:sz w:val="18"/>
                                  <w:lang w:val="es-ES"/>
                                </w:rPr>
                                <w:delText>126</w:delText>
                              </w:r>
                            </w:del>
                            <w:r w:rsidRPr="00987092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01/06/19 (vencida)</w:t>
                            </w:r>
                          </w:p>
                          <w:p w:rsidR="00DB03B2" w:rsidRPr="00987092" w:rsidRDefault="00DB03B2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23140E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Default="00DB03B2" w:rsidP="004F0FC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763EA8" w:rsidRDefault="00DB03B2" w:rsidP="00E9677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3336" id="Cuadro de texto 15" o:spid="_x0000_s1041" type="#_x0000_t202" style="position:absolute;margin-left:6.05pt;margin-top:.2pt;width:368.45pt;height:19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" fillcolor="#deeaf6 [660]" strokecolor="white [3212]" strokeweight=".5pt">
                <v:textbox>
                  <w:txbxContent>
                    <w:p w:rsidR="00DB03B2" w:rsidRPr="002A09A9" w:rsidRDefault="00DB03B2" w:rsidP="00E9677C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Default="00DB03B2" w:rsidP="00E9677C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Digite el ID del socio</w:t>
                      </w: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: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1 987 234</w:t>
                      </w:r>
                    </w:p>
                    <w:p w:rsidR="00DB03B2" w:rsidRDefault="00DB03B2" w:rsidP="00E9677C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Pr="00987092" w:rsidRDefault="00DB03B2" w:rsidP="00E9677C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Nombre socio: </w:t>
                      </w: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>Juan Perez</w:t>
                      </w:r>
                    </w:p>
                    <w:p w:rsidR="00DB03B2" w:rsidRPr="00987092" w:rsidRDefault="00DB03B2" w:rsidP="00E9677C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Nombre instructor:</w:t>
                      </w: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 Maria Lopez</w:t>
                      </w:r>
                    </w:p>
                    <w:p w:rsidR="00DB03B2" w:rsidRDefault="00DB03B2" w:rsidP="00E9677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E9677C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Clases grupales : </w:t>
                      </w: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>pilates (101), Yoga (102</w:t>
                      </w:r>
                      <w:r w:rsidRPr="0022121F">
                        <w:rPr>
                          <w:color w:val="4472C4" w:themeColor="accent5"/>
                          <w:sz w:val="18"/>
                          <w:lang w:val="es-ES"/>
                        </w:rPr>
                        <w:t>)</w:t>
                      </w:r>
                      <w:r>
                        <w:rPr>
                          <w:sz w:val="18"/>
                          <w:lang w:val="es-ES"/>
                        </w:rPr>
                        <w:t xml:space="preserve">    </w:t>
                      </w:r>
                    </w:p>
                    <w:p w:rsidR="00DB03B2" w:rsidRDefault="00DB03B2" w:rsidP="00E9677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Pr="00987092" w:rsidRDefault="00DB03B2" w:rsidP="00E9677C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Historial de rutinas:</w:t>
                      </w:r>
                    </w:p>
                    <w:p w:rsidR="00DB03B2" w:rsidRDefault="00A33C3A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sz w:val="18"/>
                          <w:lang w:val="es-ES"/>
                        </w:rPr>
                      </w:pPr>
                      <w:ins w:id="406" w:author="Karol" w:date="2019-09-30T10:10:00Z">
                        <w:r>
                          <w:rPr>
                            <w:color w:val="4472C4" w:themeColor="accent5"/>
                            <w:sz w:val="18"/>
                            <w:lang w:val="es-ES"/>
                          </w:rPr>
                          <w:t>126</w:t>
                        </w:r>
                      </w:ins>
                      <w:del w:id="407" w:author="Karol" w:date="2019-09-30T10:10:00Z">
                        <w:r w:rsidR="00DB03B2" w:rsidRPr="00987092">
                          <w:rPr>
                            <w:color w:val="4472C4" w:themeColor="accent5"/>
                            <w:sz w:val="18"/>
                            <w:lang w:val="es-ES"/>
                          </w:rPr>
                          <w:delText>122</w:delText>
                        </w:r>
                      </w:del>
                      <w:r w:rsidR="00DB03B2"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01/10/19 (vigente)  </w:t>
                      </w:r>
                      <w:r w:rsidR="00DB03B2" w:rsidRPr="004F0FC0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</w:t>
                      </w:r>
                      <w:del w:id="408" w:author="Karol" w:date="2019-09-30T10:10:00Z">
                        <w:r w:rsidR="00DB03B2" w:rsidRPr="004F0FC0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delText xml:space="preserve">consecutivo  y </w:delText>
                        </w:r>
                      </w:del>
                      <w:r w:rsidR="00DB03B2" w:rsidRPr="004F0FC0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fecha de creación)</w:t>
                      </w:r>
                    </w:p>
                    <w:p w:rsidR="00DB03B2" w:rsidRPr="00987092" w:rsidRDefault="00A33C3A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ins w:id="409" w:author="Karol" w:date="2019-09-30T10:10:00Z">
                        <w:r>
                          <w:rPr>
                            <w:color w:val="4472C4" w:themeColor="accent5"/>
                            <w:sz w:val="18"/>
                            <w:lang w:val="es-ES"/>
                          </w:rPr>
                          <w:t>125</w:t>
                        </w:r>
                      </w:ins>
                      <w:del w:id="410" w:author="Karol" w:date="2019-09-30T10:10:00Z">
                        <w:r w:rsidR="00DB03B2" w:rsidRPr="00987092">
                          <w:rPr>
                            <w:color w:val="4472C4" w:themeColor="accent5"/>
                            <w:sz w:val="18"/>
                            <w:lang w:val="es-ES"/>
                          </w:rPr>
                          <w:delText>123</w:delText>
                        </w:r>
                      </w:del>
                      <w:r w:rsidR="00DB03B2"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>01/09/19 (vencida)</w:t>
                      </w:r>
                    </w:p>
                    <w:p w:rsidR="00DB03B2" w:rsidRPr="00987092" w:rsidRDefault="00DB03B2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>124</w:t>
                      </w:r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>01/08/19 (vencida)</w:t>
                      </w:r>
                    </w:p>
                    <w:p w:rsidR="00DB03B2" w:rsidRPr="00987092" w:rsidRDefault="00A33C3A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ins w:id="411" w:author="Karol" w:date="2019-09-30T10:10:00Z">
                        <w:r>
                          <w:rPr>
                            <w:color w:val="4472C4" w:themeColor="accent5"/>
                            <w:sz w:val="18"/>
                            <w:lang w:val="es-ES"/>
                          </w:rPr>
                          <w:t>123</w:t>
                        </w:r>
                      </w:ins>
                      <w:del w:id="412" w:author="Karol" w:date="2019-09-30T10:10:00Z">
                        <w:r w:rsidR="00DB03B2" w:rsidRPr="00987092">
                          <w:rPr>
                            <w:color w:val="4472C4" w:themeColor="accent5"/>
                            <w:sz w:val="18"/>
                            <w:lang w:val="es-ES"/>
                          </w:rPr>
                          <w:delText>125</w:delText>
                        </w:r>
                      </w:del>
                      <w:r w:rsidR="00DB03B2"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>01/07/19 (vencida)</w:t>
                      </w:r>
                    </w:p>
                    <w:p w:rsidR="00DB03B2" w:rsidRPr="00987092" w:rsidRDefault="00DB03B2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ins w:id="413" w:author="Karol" w:date="2019-09-30T10:10:00Z">
                        <w:r w:rsidRPr="00987092">
                          <w:rPr>
                            <w:color w:val="4472C4" w:themeColor="accent5"/>
                            <w:sz w:val="18"/>
                            <w:lang w:val="es-ES"/>
                          </w:rPr>
                          <w:t>12</w:t>
                        </w:r>
                        <w:r w:rsidR="00A33C3A">
                          <w:rPr>
                            <w:color w:val="4472C4" w:themeColor="accent5"/>
                            <w:sz w:val="18"/>
                            <w:lang w:val="es-ES"/>
                          </w:rPr>
                          <w:t>2</w:t>
                        </w:r>
                      </w:ins>
                      <w:del w:id="414" w:author="Karol" w:date="2019-09-30T10:10:00Z">
                        <w:r w:rsidRPr="00987092">
                          <w:rPr>
                            <w:color w:val="4472C4" w:themeColor="accent5"/>
                            <w:sz w:val="18"/>
                            <w:lang w:val="es-ES"/>
                          </w:rPr>
                          <w:delText>126</w:delText>
                        </w:r>
                      </w:del>
                      <w:r w:rsidRPr="00987092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>01/06/19 (vencida)</w:t>
                      </w:r>
                    </w:p>
                    <w:p w:rsidR="00DB03B2" w:rsidRPr="00987092" w:rsidRDefault="00DB03B2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987092" w:rsidRDefault="00DB03B2" w:rsidP="0023140E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Default="00DB03B2" w:rsidP="004F0FC0">
                      <w:pPr>
                        <w:spacing w:after="0" w:line="240" w:lineRule="auto"/>
                        <w:ind w:firstLine="720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Pr="00763EA8" w:rsidRDefault="00DB03B2" w:rsidP="00E9677C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677C" w:rsidRPr="00B92C0C" w:rsidRDefault="00E9677C" w:rsidP="00E9677C">
      <w:pPr>
        <w:rPr>
          <w:lang w:val="es-ES"/>
        </w:rPr>
      </w:pPr>
    </w:p>
    <w:p w:rsidR="00E9677C" w:rsidRPr="00B92C0C" w:rsidRDefault="00E9677C" w:rsidP="00E9677C">
      <w:pPr>
        <w:rPr>
          <w:lang w:val="es-ES"/>
        </w:rPr>
      </w:pPr>
    </w:p>
    <w:p w:rsidR="00E9677C" w:rsidRPr="00B92C0C" w:rsidRDefault="00E9677C" w:rsidP="00E9677C">
      <w:pPr>
        <w:rPr>
          <w:lang w:val="es-ES"/>
        </w:rPr>
      </w:pPr>
    </w:p>
    <w:p w:rsidR="00E9677C" w:rsidRPr="00B92C0C" w:rsidRDefault="00E9677C" w:rsidP="00E9677C">
      <w:pPr>
        <w:rPr>
          <w:lang w:val="es-ES"/>
        </w:rPr>
      </w:pPr>
    </w:p>
    <w:p w:rsidR="00E9677C" w:rsidRPr="00B92C0C" w:rsidRDefault="00E9677C" w:rsidP="00E9677C">
      <w:pPr>
        <w:jc w:val="right"/>
        <w:rPr>
          <w:lang w:val="es-ES"/>
        </w:rPr>
      </w:pPr>
    </w:p>
    <w:p w:rsidR="00E9677C" w:rsidRPr="00B92C0C" w:rsidRDefault="00E9677C" w:rsidP="00E9677C">
      <w:pPr>
        <w:jc w:val="right"/>
        <w:rPr>
          <w:lang w:val="es-ES"/>
        </w:rPr>
      </w:pPr>
    </w:p>
    <w:p w:rsidR="00E9677C" w:rsidRPr="00B92C0C" w:rsidRDefault="00E9677C" w:rsidP="00E9677C">
      <w:pPr>
        <w:jc w:val="right"/>
        <w:rPr>
          <w:lang w:val="es-ES"/>
        </w:rPr>
      </w:pPr>
    </w:p>
    <w:p w:rsidR="00E9677C" w:rsidRDefault="00E9677C" w:rsidP="00E9677C">
      <w:pPr>
        <w:jc w:val="right"/>
        <w:rPr>
          <w:lang w:val="es-ES"/>
        </w:rPr>
      </w:pPr>
    </w:p>
    <w:p w:rsidR="00E9677C" w:rsidRDefault="00E9677C" w:rsidP="00E9677C">
      <w:pPr>
        <w:jc w:val="right"/>
        <w:rPr>
          <w:lang w:val="es-ES"/>
        </w:rPr>
      </w:pPr>
    </w:p>
    <w:p w:rsidR="00EE7B26" w:rsidRPr="00987092" w:rsidRDefault="00480E1C" w:rsidP="00526C1F">
      <w:pPr>
        <w:rPr>
          <w:b/>
          <w:color w:val="000000" w:themeColor="text1"/>
          <w:sz w:val="18"/>
          <w:lang w:val="es-ES"/>
        </w:rPr>
      </w:pPr>
      <w:del w:id="232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72658024" wp14:editId="3AF1E7AE">
                  <wp:simplePos x="0" y="0"/>
                  <wp:positionH relativeFrom="margin">
                    <wp:align>left</wp:align>
                  </wp:positionH>
                  <wp:positionV relativeFrom="paragraph">
                    <wp:posOffset>251306</wp:posOffset>
                  </wp:positionV>
                  <wp:extent cx="4460286" cy="2591484"/>
                  <wp:effectExtent l="0" t="0" r="16510" b="18415"/>
                  <wp:wrapNone/>
                  <wp:docPr id="22" name="Cuadro de tex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460286" cy="259148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center"/>
                                <w:rPr>
                                  <w:del w:id="233" w:author="Karol" w:date="2019-09-30T10:10:00Z"/>
                                  <w:color w:val="4472C4" w:themeColor="accent5"/>
                                  <w:lang w:val="es-ES"/>
                                </w:rPr>
                              </w:pPr>
                            </w:p>
                            <w:p w:rsidR="00DB03B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34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235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>Digite el ID del instructor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:   </w:delText>
                                </w:r>
                                <w:r w:rsidRPr="00526C1F">
                                  <w:rPr>
                                    <w:b/>
                                    <w:color w:val="70AD47" w:themeColor="accent6"/>
                                    <w:szCs w:val="18"/>
                                    <w:lang w:val="es-ES"/>
                                  </w:rPr>
                                  <w:delText>1 234 567</w:delText>
                                </w:r>
                              </w:del>
                            </w:p>
                            <w:p w:rsidR="00DB03B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36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37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38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>Nombre instructor:</w:delText>
                                </w:r>
                                <w:r w:rsidR="0022121F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 Lucia Lopez</w:delText>
                                </w:r>
                              </w:del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39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40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41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>Rutinas vencidas:</w:delText>
                                </w:r>
                              </w:del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42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43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44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Nombre Socio </w:delTex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ID Rutina</w:delTex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Fecha vencimiento</w:delTex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del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45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46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Lupita Rojas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123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 xml:space="preserve">01/09/19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del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47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48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Maricela Flores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124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15/08/19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del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49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50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Ricardo Canales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125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 xml:space="preserve">15/07/19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del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del w:id="251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52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 xml:space="preserve">Luis Salas 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>126|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delText xml:space="preserve">20/07/19 </w:delTex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del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53" w:author="Karol" w:date="2019-09-30T10:10:00Z"/>
                                  <w:b/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23140E">
                              <w:pPr>
                                <w:rPr>
                                  <w:del w:id="254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del w:id="255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delText>&lt;enter&gt;</w:delText>
                                </w:r>
                              </w:del>
                            </w:p>
                            <w:p w:rsidR="004E659C" w:rsidRDefault="004E659C" w:rsidP="004E659C">
                              <w:pPr>
                                <w:spacing w:after="0" w:line="240" w:lineRule="auto"/>
                                <w:jc w:val="both"/>
                                <w:rPr>
                                  <w:del w:id="256" w:author="Karol" w:date="2019-09-30T10:10:00Z"/>
                                  <w:sz w:val="18"/>
                                  <w:lang w:val="es-ES"/>
                                </w:rPr>
                              </w:pPr>
                              <w:del w:id="257" w:author="Karol" w:date="2019-09-30T10:10:00Z">
                                <w:r>
                                  <w:rPr>
                                    <w:i/>
                                    <w:color w:val="ED7D31" w:themeColor="accent2"/>
                                    <w:sz w:val="18"/>
                                    <w:szCs w:val="18"/>
                                    <w:lang w:val="es-ES"/>
                                  </w:rPr>
                                  <w:delText>Nota:Al determinar rutinas vencidas, solo se considera la última rutina de cada socio</w:delText>
                                </w:r>
                              </w:del>
                            </w:p>
                            <w:p w:rsidR="00DB03B2" w:rsidRPr="00763EA8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del w:id="258" w:author="Karol" w:date="2019-09-30T10:10:00Z"/>
                                  <w:b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658024" id="Cuadro de texto 22" o:spid="_x0000_s1042" type="#_x0000_t202" style="position:absolute;margin-left:0;margin-top:19.8pt;width:351.2pt;height:204.0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" fillcolor="#deeaf6 [660]" strokecolor="white [3212]" strokeweight=".5pt">
                  <v:textbox>
                    <w:txbxContent>
                      <w:p w:rsidR="00DB03B2" w:rsidRPr="00987092" w:rsidRDefault="00DB03B2" w:rsidP="00526C1F">
                        <w:pPr>
                          <w:spacing w:after="0" w:line="240" w:lineRule="auto"/>
                          <w:jc w:val="center"/>
                          <w:rPr>
                            <w:del w:id="442" w:author="Karol" w:date="2019-09-30T10:10:00Z"/>
                            <w:color w:val="4472C4" w:themeColor="accent5"/>
                            <w:lang w:val="es-ES"/>
                          </w:rPr>
                        </w:pPr>
                      </w:p>
                      <w:p w:rsidR="00DB03B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43" w:author="Karol" w:date="2019-09-30T10:10:00Z"/>
                            <w:sz w:val="18"/>
                            <w:lang w:val="es-ES"/>
                          </w:rPr>
                        </w:pPr>
                        <w:del w:id="444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>Digite el ID del instructor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:   </w:delText>
                          </w:r>
                          <w:r w:rsidRPr="00526C1F">
                            <w:rPr>
                              <w:b/>
                              <w:color w:val="70AD47" w:themeColor="accent6"/>
                              <w:szCs w:val="18"/>
                              <w:lang w:val="es-ES"/>
                            </w:rPr>
                            <w:delText>1 234 567</w:delText>
                          </w:r>
                        </w:del>
                      </w:p>
                      <w:p w:rsidR="00DB03B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45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46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47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>Nombre instructor:</w:delText>
                          </w:r>
                          <w:r w:rsidR="0022121F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 Lucia Lopez</w:delText>
                          </w:r>
                        </w:del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48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49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50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>Rutinas vencidas:</w:delText>
                          </w:r>
                        </w:del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51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52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53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Nombre Socio </w:delTex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ID Rutina</w:delTex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Fecha vencimiento</w:delTex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del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54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55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Lupita Rojas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123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 xml:space="preserve">01/09/19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del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56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57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Maricela Flores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124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15/08/19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del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58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59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Ricardo Canales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125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 xml:space="preserve">15/07/19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del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del w:id="460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61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delText xml:space="preserve">Luis Salas 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>126|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delText xml:space="preserve">20/07/19 </w:delTex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del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62" w:author="Karol" w:date="2019-09-30T10:10:00Z"/>
                            <w:b/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Pr="00987092" w:rsidRDefault="00DB03B2" w:rsidP="0023140E">
                        <w:pPr>
                          <w:rPr>
                            <w:del w:id="463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del w:id="464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delText>&lt;enter&gt;</w:delText>
                          </w:r>
                        </w:del>
                      </w:p>
                      <w:p w:rsidR="004E659C" w:rsidRDefault="004E659C" w:rsidP="004E659C">
                        <w:pPr>
                          <w:spacing w:after="0" w:line="240" w:lineRule="auto"/>
                          <w:jc w:val="both"/>
                          <w:rPr>
                            <w:del w:id="465" w:author="Karol" w:date="2019-09-30T10:10:00Z"/>
                            <w:sz w:val="18"/>
                            <w:lang w:val="es-ES"/>
                          </w:rPr>
                        </w:pPr>
                        <w:del w:id="466" w:author="Karol" w:date="2019-09-30T10:10:00Z">
                          <w:r>
                            <w:rPr>
                              <w:i/>
                              <w:color w:val="ED7D31" w:themeColor="accent2"/>
                              <w:sz w:val="18"/>
                              <w:szCs w:val="18"/>
                              <w:lang w:val="es-ES"/>
                            </w:rPr>
                            <w:delText>Nota:Al determinar rutinas vencidas, solo se considera la última rutina de cada socio</w:delText>
                          </w:r>
                        </w:del>
                      </w:p>
                      <w:p w:rsidR="00DB03B2" w:rsidRPr="00763EA8" w:rsidRDefault="00DB03B2" w:rsidP="00526C1F">
                        <w:pPr>
                          <w:spacing w:after="0" w:line="240" w:lineRule="auto"/>
                          <w:jc w:val="both"/>
                          <w:rPr>
                            <w:del w:id="467" w:author="Karol" w:date="2019-09-30T10:10:00Z"/>
                            <w:b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  <w:ins w:id="259" w:author="Karol" w:date="2019-09-30T10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4597198C" wp14:editId="50BBEDF8">
                  <wp:simplePos x="0" y="0"/>
                  <wp:positionH relativeFrom="margin">
                    <wp:align>left</wp:align>
                  </wp:positionH>
                  <wp:positionV relativeFrom="paragraph">
                    <wp:posOffset>253359</wp:posOffset>
                  </wp:positionV>
                  <wp:extent cx="4460286" cy="2246693"/>
                  <wp:effectExtent l="0" t="0" r="16510" b="20320"/>
                  <wp:wrapNone/>
                  <wp:docPr id="17" name="Cuadro de texto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460286" cy="22466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center"/>
                                <w:rPr>
                                  <w:ins w:id="260" w:author="Karol" w:date="2019-09-30T10:10:00Z"/>
                                  <w:color w:val="4472C4" w:themeColor="accent5"/>
                                  <w:lang w:val="es-ES"/>
                                </w:rPr>
                              </w:pPr>
                            </w:p>
                            <w:p w:rsidR="00DB03B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61" w:author="Karol" w:date="2019-09-30T10:10:00Z"/>
                                  <w:sz w:val="18"/>
                                  <w:lang w:val="es-ES"/>
                                </w:rPr>
                              </w:pPr>
                              <w:ins w:id="262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>Digite el ID del instructor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:   </w:t>
                                </w:r>
                                <w:r w:rsidRPr="00526C1F">
                                  <w:rPr>
                                    <w:b/>
                                    <w:color w:val="70AD47" w:themeColor="accent6"/>
                                    <w:szCs w:val="18"/>
                                    <w:lang w:val="es-ES"/>
                                  </w:rPr>
                                  <w:t>1 234 567</w:t>
                                </w:r>
                              </w:ins>
                            </w:p>
                            <w:p w:rsidR="00DB03B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63" w:author="Karol" w:date="2019-09-30T10:10:00Z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64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65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>Nombre instructor:</w:t>
                                </w:r>
                                <w:r w:rsidR="0022121F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 Lucia Lopez</w:t>
                                </w:r>
                              </w:ins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66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67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68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>Rutinas vencidas:</w:t>
                                </w:r>
                              </w:ins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69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70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71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Nombre Socio </w: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ID Rutina</w: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Fecha vencimiento</w:t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ins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72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73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Lupita Rojas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123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 xml:space="preserve">01/09/19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ins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74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75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Maricela Flores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124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15/08/19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ins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76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77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Ricardo Canales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125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 xml:space="preserve">15/07/19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ins>
                            </w:p>
                            <w:p w:rsidR="00DB03B2" w:rsidRPr="00987092" w:rsidRDefault="00DB03B2" w:rsidP="005B5D6C">
                              <w:pPr>
                                <w:spacing w:after="0" w:line="240" w:lineRule="auto"/>
                                <w:ind w:firstLine="720"/>
                                <w:jc w:val="both"/>
                                <w:rPr>
                                  <w:ins w:id="278" w:author="Karol" w:date="2019-09-30T10:10:00Z"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79" w:author="Karol" w:date="2019-09-30T10:10:00Z"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 xml:space="preserve">Luis Salas 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>126|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  <w:t xml:space="preserve">20/07/19 </w:t>
                                </w:r>
                                <w:r w:rsidRPr="00987092">
                                  <w:rPr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ab/>
                                </w:r>
                              </w:ins>
                            </w:p>
                            <w:p w:rsidR="00DB03B2" w:rsidRPr="00987092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80" w:author="Karol" w:date="2019-09-30T10:10:00Z"/>
                                  <w:b/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DB03B2" w:rsidRPr="00987092" w:rsidRDefault="00DB03B2" w:rsidP="0023140E">
                              <w:pPr>
                                <w:rPr>
                                  <w:ins w:id="281" w:author="Karol" w:date="2019-09-30T10:10:00Z"/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</w:pPr>
                              <w:ins w:id="282" w:author="Karol" w:date="2019-09-30T10:10:00Z">
                                <w:r w:rsidRPr="00987092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  <w:t>&lt;enter&gt;</w:t>
                                </w:r>
                              </w:ins>
                            </w:p>
                            <w:p w:rsidR="00DB03B2" w:rsidRPr="00763EA8" w:rsidRDefault="00DB03B2" w:rsidP="00526C1F">
                              <w:pPr>
                                <w:spacing w:after="0" w:line="240" w:lineRule="auto"/>
                                <w:jc w:val="both"/>
                                <w:rPr>
                                  <w:ins w:id="283" w:author="Karol" w:date="2019-09-30T10:10:00Z"/>
                                  <w:b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597198C" id="Cuadro de texto 17" o:spid="_x0000_s1043" type="#_x0000_t202" style="position:absolute;margin-left:0;margin-top:19.95pt;width:351.2pt;height:176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" fillcolor="#deeaf6 [660]" strokecolor="white [3212]" strokeweight=".5pt">
                  <v:textbox>
                    <w:txbxContent>
                      <w:p w:rsidR="00DB03B2" w:rsidRPr="00987092" w:rsidRDefault="00DB03B2" w:rsidP="00526C1F">
                        <w:pPr>
                          <w:spacing w:after="0" w:line="240" w:lineRule="auto"/>
                          <w:jc w:val="center"/>
                          <w:rPr>
                            <w:ins w:id="493" w:author="Karol" w:date="2019-09-30T10:10:00Z"/>
                            <w:color w:val="4472C4" w:themeColor="accent5"/>
                            <w:lang w:val="es-ES"/>
                          </w:rPr>
                        </w:pPr>
                      </w:p>
                      <w:p w:rsidR="00DB03B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494" w:author="Karol" w:date="2019-09-30T10:10:00Z"/>
                            <w:sz w:val="18"/>
                            <w:lang w:val="es-ES"/>
                          </w:rPr>
                        </w:pPr>
                        <w:ins w:id="495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>Digite el ID del instructor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:   </w:t>
                          </w:r>
                          <w:r w:rsidRPr="00526C1F">
                            <w:rPr>
                              <w:b/>
                              <w:color w:val="70AD47" w:themeColor="accent6"/>
                              <w:szCs w:val="18"/>
                              <w:lang w:val="es-ES"/>
                            </w:rPr>
                            <w:t>1 234 567</w:t>
                          </w:r>
                        </w:ins>
                      </w:p>
                      <w:p w:rsidR="00DB03B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496" w:author="Karol" w:date="2019-09-30T10:10:00Z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497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498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>Nombre instructor:</w:t>
                          </w:r>
                          <w:r w:rsidR="0022121F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 Lucia Lopez</w:t>
                          </w:r>
                        </w:ins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499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500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01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>Rutinas vencidas:</w:t>
                          </w:r>
                        </w:ins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02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03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04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 xml:space="preserve">Nombre Socio </w: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ID Rutina</w: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Fecha vencimiento</w:t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ins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05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06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Lupita Rojas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123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 xml:space="preserve">01/09/19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ins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07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08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Maricela Flores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124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15/08/19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ins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09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10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Ricardo Canales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125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 xml:space="preserve">15/07/19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ins>
                      </w:p>
                      <w:p w:rsidR="00DB03B2" w:rsidRPr="00987092" w:rsidRDefault="00DB03B2" w:rsidP="005B5D6C">
                        <w:pPr>
                          <w:spacing w:after="0" w:line="240" w:lineRule="auto"/>
                          <w:ind w:firstLine="720"/>
                          <w:jc w:val="both"/>
                          <w:rPr>
                            <w:ins w:id="511" w:author="Karol" w:date="2019-09-30T10:10:00Z"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12" w:author="Karol" w:date="2019-09-30T10:10:00Z"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 xml:space="preserve">Luis Salas 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>126|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  <w:t xml:space="preserve">20/07/19 </w:t>
                          </w:r>
                          <w:r w:rsidRPr="00987092">
                            <w:rPr>
                              <w:color w:val="4472C4" w:themeColor="accent5"/>
                              <w:sz w:val="18"/>
                              <w:lang w:val="es-ES"/>
                            </w:rPr>
                            <w:tab/>
                          </w:r>
                        </w:ins>
                      </w:p>
                      <w:p w:rsidR="00DB03B2" w:rsidRPr="00987092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513" w:author="Karol" w:date="2019-09-30T10:10:00Z"/>
                            <w:b/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DB03B2" w:rsidRPr="00987092" w:rsidRDefault="00DB03B2" w:rsidP="0023140E">
                        <w:pPr>
                          <w:rPr>
                            <w:ins w:id="514" w:author="Karol" w:date="2019-09-30T10:10:00Z"/>
                            <w:b/>
                            <w:color w:val="4472C4" w:themeColor="accent5"/>
                            <w:sz w:val="18"/>
                            <w:lang w:val="es-ES"/>
                          </w:rPr>
                        </w:pPr>
                        <w:ins w:id="515" w:author="Karol" w:date="2019-09-30T10:10:00Z">
                          <w:r w:rsidRPr="00987092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  <w:t>&lt;enter&gt;</w:t>
                          </w:r>
                        </w:ins>
                      </w:p>
                      <w:p w:rsidR="00DB03B2" w:rsidRPr="00763EA8" w:rsidRDefault="00DB03B2" w:rsidP="00526C1F">
                        <w:pPr>
                          <w:spacing w:after="0" w:line="240" w:lineRule="auto"/>
                          <w:jc w:val="both"/>
                          <w:rPr>
                            <w:ins w:id="516" w:author="Karol" w:date="2019-09-30T10:10:00Z"/>
                            <w:b/>
                            <w:i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="00B7371A">
        <w:rPr>
          <w:b/>
          <w:color w:val="000000" w:themeColor="text1"/>
          <w:sz w:val="18"/>
          <w:lang w:val="es-ES"/>
        </w:rPr>
        <w:t>4</w:t>
      </w:r>
      <w:r w:rsidR="00EE7B26" w:rsidRPr="00987092">
        <w:rPr>
          <w:b/>
          <w:color w:val="000000" w:themeColor="text1"/>
          <w:sz w:val="18"/>
          <w:lang w:val="es-ES"/>
        </w:rPr>
        <w:t>-</w:t>
      </w:r>
      <w:r w:rsidR="00526C1F" w:rsidRPr="00987092">
        <w:rPr>
          <w:b/>
          <w:color w:val="000000" w:themeColor="text1"/>
          <w:sz w:val="18"/>
          <w:lang w:val="es-ES"/>
        </w:rPr>
        <w:t>R</w:t>
      </w:r>
      <w:r w:rsidR="00EE7B26" w:rsidRPr="00987092">
        <w:rPr>
          <w:b/>
          <w:color w:val="000000" w:themeColor="text1"/>
          <w:sz w:val="18"/>
          <w:lang w:val="es-ES"/>
        </w:rPr>
        <w:t>utinas vencidas por instructor</w:t>
      </w:r>
    </w:p>
    <w:p w:rsidR="00526C1F" w:rsidRDefault="00526C1F" w:rsidP="00EE7B26">
      <w:pPr>
        <w:rPr>
          <w:lang w:val="es-ES"/>
        </w:rPr>
      </w:pPr>
    </w:p>
    <w:p w:rsidR="00E9677C" w:rsidRDefault="00E9677C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Pr="00987092" w:rsidRDefault="00E14D1D" w:rsidP="002A09A9">
      <w:pPr>
        <w:jc w:val="right"/>
        <w:rPr>
          <w:b/>
          <w:color w:val="000000" w:themeColor="text1"/>
          <w:sz w:val="18"/>
          <w:lang w:val="es-ES"/>
        </w:rPr>
      </w:pPr>
    </w:p>
    <w:p w:rsidR="00987092" w:rsidRPr="00987092" w:rsidRDefault="00B7371A" w:rsidP="00987092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5</w:t>
      </w:r>
      <w:r w:rsidR="00987092" w:rsidRPr="00987092">
        <w:rPr>
          <w:b/>
          <w:color w:val="000000" w:themeColor="text1"/>
          <w:sz w:val="18"/>
          <w:lang w:val="es-ES"/>
        </w:rPr>
        <w:t>-</w:t>
      </w:r>
      <w:r w:rsidR="0022121F">
        <w:rPr>
          <w:b/>
          <w:color w:val="000000" w:themeColor="text1"/>
          <w:sz w:val="18"/>
          <w:lang w:val="es-ES"/>
        </w:rPr>
        <w:t>Detal</w:t>
      </w:r>
      <w:r w:rsidR="007F3179">
        <w:rPr>
          <w:b/>
          <w:color w:val="000000" w:themeColor="text1"/>
          <w:sz w:val="18"/>
          <w:lang w:val="es-ES"/>
        </w:rPr>
        <w:t>l</w:t>
      </w:r>
      <w:r w:rsidR="0022121F">
        <w:rPr>
          <w:b/>
          <w:color w:val="000000" w:themeColor="text1"/>
          <w:sz w:val="18"/>
          <w:lang w:val="es-ES"/>
        </w:rPr>
        <w:t>e rutina especifica</w:t>
      </w:r>
    </w:p>
    <w:p w:rsidR="00CD4971" w:rsidRPr="00987092" w:rsidRDefault="00913252" w:rsidP="00987092">
      <w:pPr>
        <w:rPr>
          <w:b/>
          <w:color w:val="000000" w:themeColor="text1"/>
          <w:sz w:val="18"/>
          <w:lang w:val="es-ES"/>
        </w:rPr>
      </w:pPr>
      <w:r w:rsidRPr="00987092">
        <w:rPr>
          <w:b/>
          <w:noProof/>
          <w:color w:val="000000" w:themeColor="text1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F6689" wp14:editId="777D724E">
                <wp:simplePos x="0" y="0"/>
                <wp:positionH relativeFrom="margin">
                  <wp:align>left</wp:align>
                </wp:positionH>
                <wp:positionV relativeFrom="paragraph">
                  <wp:posOffset>31329</wp:posOffset>
                </wp:positionV>
                <wp:extent cx="4927830" cy="4646476"/>
                <wp:effectExtent l="0" t="0" r="25400" b="209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830" cy="46464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Default="00DB03B2" w:rsidP="00CD497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Digita ID rutina: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123 </w:t>
                            </w: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DB03B2" w:rsidRPr="00CF6D92" w:rsidRDefault="00DB03B2" w:rsidP="00CD497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CD497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Fecha de inicio:            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22/05/10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Fecha de vencimiento: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22/06/10  (vencida)</w:t>
                            </w:r>
                            <w:r w:rsidR="00E13E45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E13E45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(especificar si esta vencida o vigente)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ID socio: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2123</w:t>
                            </w:r>
                          </w:p>
                          <w:p w:rsidR="00DB03B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  <w:rPrChange w:id="284" w:author="Karol" w:date="2019-09-30T10:10:00Z">
                                  <w:rPr>
                                    <w:i/>
                                    <w:color w:val="4472C4" w:themeColor="accent5"/>
                                    <w:sz w:val="18"/>
                                    <w:szCs w:val="18"/>
                                    <w:lang w:val="es-ES"/>
                                  </w:rPr>
                                </w:rPrChange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Nombre </w:t>
                            </w:r>
                            <w:ins w:id="285" w:author="Karol" w:date="2019-09-30T10:10:00Z">
                              <w:r w:rsidR="00BC214A">
                                <w:rPr>
                                  <w:b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  <w:t>socio</w:t>
                              </w:r>
                              <w:r w:rsidRPr="00987092">
                                <w:rPr>
                                  <w:b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ins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E13E45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Amanda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Rojas</w:t>
                            </w:r>
                          </w:p>
                          <w:p w:rsidR="00BC214A" w:rsidRDefault="00BC214A" w:rsidP="00CF6D92">
                            <w:pPr>
                              <w:spacing w:after="0" w:line="240" w:lineRule="auto"/>
                              <w:jc w:val="both"/>
                              <w:rPr>
                                <w:ins w:id="286" w:author="Karol" w:date="2019-09-30T10:10:00Z"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ins w:id="287" w:author="Karol" w:date="2019-09-30T10:10:00Z">
                              <w:r w:rsidRPr="00BC214A">
                                <w:rPr>
                                  <w:b/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  <w:t>Nombre instructor:</w:t>
                              </w:r>
                              <w:r>
                                <w:rPr>
                                  <w:i/>
                                  <w:color w:val="4472C4" w:themeColor="accent5"/>
                                  <w:sz w:val="18"/>
                                  <w:szCs w:val="18"/>
                                  <w:lang w:val="es-ES"/>
                                </w:rPr>
                                <w:t xml:space="preserve"> Raúl Víquez</w:t>
                              </w:r>
                            </w:ins>
                          </w:p>
                          <w:p w:rsidR="00177E3E" w:rsidRPr="00987092" w:rsidRDefault="00177E3E" w:rsidP="00CF6D92">
                            <w:pPr>
                              <w:spacing w:after="0" w:line="240" w:lineRule="auto"/>
                              <w:jc w:val="both"/>
                              <w:rPr>
                                <w:ins w:id="288" w:author="Karol" w:date="2019-09-30T10:10:00Z"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Objetivo: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bajar de peso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Pecho: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Press inclinado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12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Press banca plano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3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15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PullOver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4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20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Pierna: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Sentadillas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4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15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Extensión de cuádriceps 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3</w:t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987092"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ab/>
                              <w:t>20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Espala:</w:t>
                            </w:r>
                          </w:p>
                          <w:p w:rsidR="00DB03B2" w:rsidRPr="00987092" w:rsidRDefault="00DB03B2" w:rsidP="00332CCB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Hombro: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Tríceps: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Bíceps: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Trapecio: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CF6D9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Antebrazo:</w:t>
                            </w:r>
                          </w:p>
                          <w:p w:rsidR="00DB03B2" w:rsidRPr="00913252" w:rsidRDefault="00913252" w:rsidP="00CF6D92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</w:p>
                          <w:p w:rsidR="00DB03B2" w:rsidRPr="00987092" w:rsidRDefault="00DB03B2" w:rsidP="0023140E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23140E" w:rsidRDefault="00DB03B2" w:rsidP="00CD4971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3140E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Por orden los ejercicios deberían estar agrupados según parte del 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689" id="Cuadro de texto 19" o:spid="_x0000_s1044" type="#_x0000_t202" style="position:absolute;margin-left:0;margin-top:2.45pt;width:388pt;height:365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" fillcolor="#deeaf6 [660]" strokecolor="white [3212]" strokeweight=".5pt">
                <v:textbox>
                  <w:txbxContent>
                    <w:p w:rsidR="00DB03B2" w:rsidRDefault="00DB03B2" w:rsidP="00CD4971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Digita ID rutina: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123 </w:t>
                      </w: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</w:t>
                      </w:r>
                    </w:p>
                    <w:p w:rsidR="00DB03B2" w:rsidRPr="00CF6D92" w:rsidRDefault="00DB03B2" w:rsidP="00CD4971">
                      <w:pPr>
                        <w:spacing w:after="0" w:line="240" w:lineRule="auto"/>
                        <w:jc w:val="both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</w:p>
                    <w:p w:rsidR="00DB03B2" w:rsidRPr="00987092" w:rsidRDefault="00DB03B2" w:rsidP="00CD4971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Fecha de inicio:            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22/05/10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Fecha de vencimiento: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22/06/10  (vencida)</w:t>
                      </w:r>
                      <w:r w:rsidR="00E13E45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E13E45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(especificar si esta vencida o vigente)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ID socio: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2123</w:t>
                      </w:r>
                    </w:p>
                    <w:p w:rsidR="00DB03B2" w:rsidRDefault="00DB03B2" w:rsidP="00CF6D92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  <w:rPrChange w:id="522" w:author="Karol" w:date="2019-09-30T10:10:00Z">
                            <w:rPr>
                              <w:i/>
                              <w:color w:val="4472C4" w:themeColor="accent5"/>
                              <w:sz w:val="18"/>
                              <w:szCs w:val="18"/>
                              <w:lang w:val="es-ES"/>
                            </w:rPr>
                          </w:rPrChange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Nombre </w:t>
                      </w:r>
                      <w:ins w:id="523" w:author="Karol" w:date="2019-09-30T10:10:00Z">
                        <w:r w:rsidR="00BC214A">
                          <w:rPr>
                            <w:b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  <w:t>socio</w:t>
                        </w:r>
                        <w:r w:rsidRPr="00987092">
                          <w:rPr>
                            <w:b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ins>
                      <w:r w:rsidRPr="0098709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: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E13E45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Amanda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Rojas</w:t>
                      </w:r>
                    </w:p>
                    <w:p w:rsidR="00BC214A" w:rsidRDefault="00BC214A" w:rsidP="00CF6D92">
                      <w:pPr>
                        <w:spacing w:after="0" w:line="240" w:lineRule="auto"/>
                        <w:jc w:val="both"/>
                        <w:rPr>
                          <w:ins w:id="524" w:author="Karol" w:date="2019-09-30T10:10:00Z"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ins w:id="525" w:author="Karol" w:date="2019-09-30T10:10:00Z">
                        <w:r w:rsidRPr="00BC214A">
                          <w:rPr>
                            <w:b/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  <w:t>Nombre instructor:</w:t>
                        </w:r>
                        <w:r>
                          <w:rPr>
                            <w:i/>
                            <w:color w:val="4472C4" w:themeColor="accent5"/>
                            <w:sz w:val="18"/>
                            <w:szCs w:val="18"/>
                            <w:lang w:val="es-ES"/>
                          </w:rPr>
                          <w:t xml:space="preserve"> Raúl Víquez</w:t>
                        </w:r>
                      </w:ins>
                    </w:p>
                    <w:p w:rsidR="00177E3E" w:rsidRPr="00987092" w:rsidRDefault="00177E3E" w:rsidP="00CF6D92">
                      <w:pPr>
                        <w:spacing w:after="0" w:line="240" w:lineRule="auto"/>
                        <w:jc w:val="both"/>
                        <w:rPr>
                          <w:ins w:id="526" w:author="Karol" w:date="2019-09-30T10:10:00Z"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Objetivo: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bajar de peso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Pecho: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Press inclinado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3</w:t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12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Press banca plano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3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15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PullOver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4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20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Pierna: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Sentadillas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4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15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ind w:firstLine="72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Extensión de cuádriceps 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3</w:t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987092"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ab/>
                        <w:t>20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Espala:</w:t>
                      </w:r>
                    </w:p>
                    <w:p w:rsidR="00DB03B2" w:rsidRPr="00987092" w:rsidRDefault="00DB03B2" w:rsidP="00332CCB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Hombro: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Tríceps: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Bíceps: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Trapecio: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CF6D92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 w:rsidRPr="00987092">
                        <w:rPr>
                          <w:b/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Antebrazo:</w:t>
                      </w:r>
                    </w:p>
                    <w:p w:rsidR="00DB03B2" w:rsidRPr="00913252" w:rsidRDefault="00913252" w:rsidP="00CF6D92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>-</w:t>
                      </w:r>
                    </w:p>
                    <w:p w:rsidR="00DB03B2" w:rsidRPr="00987092" w:rsidRDefault="00DB03B2" w:rsidP="0023140E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23140E" w:rsidRDefault="00DB03B2" w:rsidP="00CD4971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 w:rsidRPr="0023140E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Por orden los ejercicios deberían estar agrupados según parte del cuerpo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4971" w:rsidRPr="00CD4971" w:rsidRDefault="00CD4971" w:rsidP="00CD4971">
      <w:pPr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E14D1D" w:rsidRDefault="00E14D1D" w:rsidP="002A09A9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8D4A23" w:rsidRPr="00526C1F" w:rsidRDefault="008C7FF0" w:rsidP="008D4A23">
      <w:pPr>
        <w:rPr>
          <w:b/>
          <w:color w:val="000000" w:themeColor="text1"/>
          <w:sz w:val="1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700B1" wp14:editId="16023E93">
                <wp:simplePos x="0" y="0"/>
                <wp:positionH relativeFrom="margin">
                  <wp:align>left</wp:align>
                </wp:positionH>
                <wp:positionV relativeFrom="paragraph">
                  <wp:posOffset>252560</wp:posOffset>
                </wp:positionV>
                <wp:extent cx="4679315" cy="3636913"/>
                <wp:effectExtent l="0" t="0" r="26035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36369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8D4A23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Digite el ID del socio</w:t>
                            </w:r>
                            <w:r w:rsidRPr="001D0A13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:   </w:t>
                            </w:r>
                            <w:r w:rsidRPr="00526C1F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13</w:t>
                            </w:r>
                            <w:r w:rsidRPr="00526C1F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4 5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56</w:t>
                            </w:r>
                          </w:p>
                          <w:p w:rsidR="00DB03B2" w:rsidRPr="001D0A13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1D0A13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Nombre del socio:</w:t>
                            </w:r>
                            <w:r w:rsidRPr="001D0A13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Luis Soto</w:t>
                            </w:r>
                          </w:p>
                          <w:p w:rsidR="00DB03B2" w:rsidRPr="001D0A13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Fecha de registro</w:t>
                            </w:r>
                            <w:r w:rsidRPr="001D0A13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:</w:t>
                            </w:r>
                            <w:r w:rsidRPr="001D0A13">
                              <w:rPr>
                                <w:b/>
                                <w:color w:val="4472C4" w:themeColor="accent5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11/11/19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Peso:</w:t>
                            </w:r>
                            <w:r w:rsidRPr="001D0A13">
                              <w:rPr>
                                <w:b/>
                                <w:color w:val="4472C4" w:themeColor="accent5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100  </w:t>
                            </w:r>
                            <w:r w:rsidRPr="001B0F6A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(en kilos)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Altura:</w:t>
                            </w:r>
                            <w:r w:rsidRPr="001D0A13">
                              <w:rPr>
                                <w:b/>
                                <w:color w:val="4472C4" w:themeColor="accent5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1.89  </w:t>
                            </w:r>
                            <w:r w:rsidRPr="001B0F6A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(en metros)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 w:rsidRPr="001E41C0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Porcentaje de grasa: </w:t>
                            </w:r>
                            <w:r w:rsidRPr="001E41C0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25%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9581F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Perdida de grasa con respecto a ultima medición:</w:t>
                            </w:r>
                            <w:r w:rsidRPr="00C2011C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5% </w:t>
                            </w:r>
                            <w:r w:rsidR="00C2011C" w:rsidRPr="00C2011C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C2011C" w:rsidRPr="00C2011C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e</w:t>
                            </w:r>
                            <w:r w:rsidR="00C2011C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l dato se genera</w:t>
                            </w:r>
                            <w:r w:rsidR="00913252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 con respecto a la ultima medicion (si existe)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IMC:</w:t>
                            </w:r>
                            <w:r w:rsidRPr="001D0A13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  <w:r w:rsidRPr="001D0A13">
                              <w:rPr>
                                <w:b/>
                                <w:color w:val="4472C4" w:themeColor="accent5"/>
                                <w:szCs w:val="18"/>
                                <w:lang w:val="es-ES"/>
                              </w:rPr>
                              <w:t xml:space="preserve">27.99   </w:t>
                            </w: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(se genera con las tablas que se presentan a continuación)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Estado</w:t>
                            </w: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:</w:t>
                            </w:r>
                            <w:r w:rsidRPr="001D0A13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sobrepeso</w:t>
                            </w:r>
                            <w:r w:rsidRPr="001D0A13">
                              <w:rPr>
                                <w:i/>
                                <w:color w:val="4472C4" w:themeColor="accent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(se genera con las tablas que se presentan a continuación)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87092" w:rsidRDefault="00DB03B2" w:rsidP="00480E1C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763EA8" w:rsidRDefault="00DB03B2" w:rsidP="008D4A2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00B1" id="Cuadro de texto 21" o:spid="_x0000_s1045" type="#_x0000_t202" style="position:absolute;margin-left:0;margin-top:19.9pt;width:368.45pt;height:286.3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" fillcolor="#deeaf6 [660]" strokecolor="white [3212]" strokeweight=".5pt">
                <v:textbox>
                  <w:txbxContent>
                    <w:p w:rsidR="00DB03B2" w:rsidRPr="002A09A9" w:rsidRDefault="00DB03B2" w:rsidP="008D4A23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Digite el ID del socio</w:t>
                      </w:r>
                      <w:r w:rsidRPr="001D0A13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:   </w:t>
                      </w:r>
                      <w:r w:rsidRPr="00526C1F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1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13</w:t>
                      </w:r>
                      <w:r w:rsidRPr="00526C1F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4 5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56</w:t>
                      </w:r>
                    </w:p>
                    <w:p w:rsidR="00DB03B2" w:rsidRPr="001D0A13" w:rsidRDefault="00DB03B2" w:rsidP="008D4A23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1D0A13" w:rsidRDefault="00DB03B2" w:rsidP="008D4A23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Nombre del socio:</w:t>
                      </w:r>
                      <w:r w:rsidRPr="001D0A13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 Luis Soto</w:t>
                      </w:r>
                    </w:p>
                    <w:p w:rsidR="00DB03B2" w:rsidRPr="001D0A13" w:rsidRDefault="00DB03B2" w:rsidP="008D4A23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Fecha de registro</w:t>
                      </w:r>
                      <w:r w:rsidRPr="001D0A13">
                        <w:rPr>
                          <w:color w:val="4472C4" w:themeColor="accent5"/>
                          <w:sz w:val="18"/>
                          <w:lang w:val="es-ES"/>
                        </w:rPr>
                        <w:t>:</w:t>
                      </w:r>
                      <w:r w:rsidRPr="001D0A13">
                        <w:rPr>
                          <w:b/>
                          <w:color w:val="4472C4" w:themeColor="accent5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11/11/19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Peso:</w:t>
                      </w:r>
                      <w:r w:rsidRPr="001D0A13">
                        <w:rPr>
                          <w:b/>
                          <w:color w:val="4472C4" w:themeColor="accent5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100  </w:t>
                      </w:r>
                      <w:r w:rsidRPr="001B0F6A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(en kilos)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Altura:</w:t>
                      </w:r>
                      <w:r w:rsidRPr="001D0A13">
                        <w:rPr>
                          <w:b/>
                          <w:color w:val="4472C4" w:themeColor="accent5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1.89  </w:t>
                      </w:r>
                      <w:r w:rsidRPr="001B0F6A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(en metros)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 w:rsidRPr="001E41C0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Porcentaje de grasa: </w:t>
                      </w:r>
                      <w:r w:rsidRPr="001E41C0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25%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 w:rsidRPr="00D9581F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Perdida de grasa con respecto a ultima medición:</w:t>
                      </w:r>
                      <w:r w:rsidRPr="00C2011C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5% </w:t>
                      </w:r>
                      <w:r w:rsidR="00C2011C" w:rsidRPr="00C2011C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</w:t>
                      </w:r>
                      <w:r w:rsidR="00C2011C" w:rsidRPr="00C2011C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e</w:t>
                      </w:r>
                      <w:r w:rsidR="00C2011C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l dato se genera</w:t>
                      </w:r>
                      <w:r w:rsidR="00913252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 con respecto a la ultima medicion (si existe)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IMC:</w:t>
                      </w:r>
                      <w:r w:rsidRPr="001D0A13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  <w:r w:rsidRPr="001D0A13">
                        <w:rPr>
                          <w:b/>
                          <w:color w:val="4472C4" w:themeColor="accent5"/>
                          <w:szCs w:val="18"/>
                          <w:lang w:val="es-ES"/>
                        </w:rPr>
                        <w:t xml:space="preserve">27.99   </w:t>
                      </w: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(se genera con las tablas que se presentan a continuación)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Estado</w:t>
                      </w: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:</w:t>
                      </w:r>
                      <w:r w:rsidRPr="001D0A13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sobrepeso</w:t>
                      </w:r>
                      <w:r w:rsidRPr="001D0A13">
                        <w:rPr>
                          <w:i/>
                          <w:color w:val="4472C4" w:themeColor="accent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(se genera con las tablas que se presentan a continuación)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Pr="00987092" w:rsidRDefault="00DB03B2" w:rsidP="00480E1C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Pr="00763EA8" w:rsidRDefault="00DB03B2" w:rsidP="008D4A23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71A">
        <w:rPr>
          <w:b/>
          <w:color w:val="000000" w:themeColor="text1"/>
          <w:sz w:val="18"/>
          <w:lang w:val="es-ES"/>
        </w:rPr>
        <w:t>6</w:t>
      </w:r>
      <w:r w:rsidR="008D4A23" w:rsidRPr="00526C1F">
        <w:rPr>
          <w:b/>
          <w:color w:val="000000" w:themeColor="text1"/>
          <w:sz w:val="18"/>
          <w:lang w:val="es-ES"/>
        </w:rPr>
        <w:t>-</w:t>
      </w:r>
      <w:r w:rsidR="00CB140D">
        <w:rPr>
          <w:b/>
          <w:color w:val="000000" w:themeColor="text1"/>
          <w:sz w:val="18"/>
          <w:lang w:val="es-ES"/>
        </w:rPr>
        <w:t xml:space="preserve">Registrar </w:t>
      </w:r>
      <w:r w:rsidR="008D4A23">
        <w:rPr>
          <w:b/>
          <w:color w:val="000000" w:themeColor="text1"/>
          <w:sz w:val="18"/>
          <w:lang w:val="es-ES"/>
        </w:rPr>
        <w:t xml:space="preserve"> mediciones socio</w:t>
      </w:r>
    </w:p>
    <w:p w:rsidR="008D4A23" w:rsidRDefault="008D4A23" w:rsidP="008D4A23">
      <w:pPr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8D4A23" w:rsidRDefault="008D4A23" w:rsidP="008D4A23">
      <w:pPr>
        <w:jc w:val="right"/>
        <w:rPr>
          <w:lang w:val="es-ES"/>
        </w:rPr>
      </w:pPr>
    </w:p>
    <w:p w:rsidR="00553DBD" w:rsidRDefault="00553DBD" w:rsidP="008D4A23">
      <w:pPr>
        <w:jc w:val="right"/>
        <w:rPr>
          <w:lang w:val="es-ES"/>
        </w:rPr>
      </w:pPr>
    </w:p>
    <w:p w:rsidR="00553DBD" w:rsidRDefault="00553DBD" w:rsidP="008D4A23">
      <w:pPr>
        <w:jc w:val="right"/>
        <w:rPr>
          <w:lang w:val="es-ES"/>
        </w:rPr>
      </w:pPr>
    </w:p>
    <w:p w:rsidR="008D4A23" w:rsidRDefault="00D5017D" w:rsidP="00D5017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2750AF" wp14:editId="524F4E1F">
            <wp:extent cx="4394085" cy="2858405"/>
            <wp:effectExtent l="0" t="0" r="6985" b="0"/>
            <wp:docPr id="23" name="Imagen 23" descr="Resultado de imagen para imc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c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74" cy="28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0D" w:rsidRDefault="00CB140D" w:rsidP="00D5017D">
      <w:pPr>
        <w:rPr>
          <w:lang w:val="es-ES"/>
        </w:rPr>
      </w:pPr>
    </w:p>
    <w:p w:rsidR="00CB140D" w:rsidRPr="00CB140D" w:rsidRDefault="00CB140D" w:rsidP="00CB140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4E18A" wp14:editId="69FD42A6">
                <wp:simplePos x="0" y="0"/>
                <wp:positionH relativeFrom="margin">
                  <wp:align>left</wp:align>
                </wp:positionH>
                <wp:positionV relativeFrom="paragraph">
                  <wp:posOffset>251898</wp:posOffset>
                </wp:positionV>
                <wp:extent cx="4369260" cy="1998440"/>
                <wp:effectExtent l="0" t="0" r="12700" b="209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260" cy="199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2A09A9" w:rsidRDefault="00DB03B2" w:rsidP="00CB140D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Digite el ID del socio</w:t>
                            </w:r>
                            <w:r w:rsidRPr="001D0A13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:   </w:t>
                            </w:r>
                            <w:r w:rsidRPr="00526C1F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33</w:t>
                            </w:r>
                            <w:r w:rsidRPr="00526C1F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234</w:t>
                            </w:r>
                          </w:p>
                          <w:p w:rsidR="00DB03B2" w:rsidRPr="001D0A13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1D0A13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1D0A13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Nombre del socio:</w:t>
                            </w:r>
                            <w:r w:rsidRPr="001D0A13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Mirian Hernanez</w:t>
                            </w:r>
                          </w:p>
                          <w:p w:rsidR="00DB03B2" w:rsidRPr="001D0A13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B27506" w:rsidRDefault="00DB03B2" w:rsidP="00B2750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Fecha </w:t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Peso</w:t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Altura</w:t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IMC</w:t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% Grasa</w:t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B2750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estado</w:t>
                            </w: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11/07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/19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100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1.89  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27.99   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  30</w:t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sobrepeso</w:t>
                            </w:r>
                          </w:p>
                          <w:p w:rsidR="00DB03B2" w:rsidRPr="00B27506" w:rsidRDefault="00DB03B2" w:rsidP="00480E1C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11/08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/19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95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1.89  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480E1C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26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.59</w:t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   25</w:t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sobrepeso</w:t>
                            </w:r>
                          </w:p>
                          <w:p w:rsidR="00DB03B2" w:rsidRPr="00B27506" w:rsidRDefault="00DB03B2" w:rsidP="00480E1C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11/09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/19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>78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1.89  </w:t>
                            </w:r>
                            <w:r w:rsidRPr="00B27506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Pr="00480E1C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.</w:t>
                            </w:r>
                            <w:r w:rsidRPr="00480E1C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83</w:t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  <w:t xml:space="preserve">   20</w:t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 w:rsidR="00386DB8"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  <w:t>Normal</w:t>
                            </w:r>
                          </w:p>
                          <w:p w:rsidR="00DB03B2" w:rsidRPr="00B27506" w:rsidRDefault="00DB03B2" w:rsidP="00480E1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:rsidR="00DB03B2" w:rsidRPr="00987092" w:rsidRDefault="00DB03B2" w:rsidP="00480E1C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 </w:t>
                            </w: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DB03B2" w:rsidRPr="00B27506" w:rsidRDefault="00DB03B2" w:rsidP="00480E1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</w:p>
                          <w:p w:rsidR="00DB03B2" w:rsidRPr="00B27506" w:rsidRDefault="00DB03B2" w:rsidP="00480E1C">
                            <w:pPr>
                              <w:spacing w:after="0" w:line="240" w:lineRule="auto"/>
                              <w:jc w:val="both"/>
                              <w:rPr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B27506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763EA8" w:rsidRDefault="00DB03B2" w:rsidP="00CB140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E18A" id="Cuadro de texto 24" o:spid="_x0000_s1046" type="#_x0000_t202" style="position:absolute;margin-left:0;margin-top:19.85pt;width:344.05pt;height:157.3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" fillcolor="#deeaf6 [660]" strokecolor="white [3212]" strokeweight=".5pt">
                <v:textbox>
                  <w:txbxContent>
                    <w:p w:rsidR="00DB03B2" w:rsidRPr="002A09A9" w:rsidRDefault="00DB03B2" w:rsidP="00CB140D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Digite el ID del socio</w:t>
                      </w:r>
                      <w:r w:rsidRPr="001D0A13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:   </w:t>
                      </w:r>
                      <w:r w:rsidRPr="00526C1F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1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33</w:t>
                      </w:r>
                      <w:r w:rsidRPr="00526C1F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4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234</w:t>
                      </w:r>
                    </w:p>
                    <w:p w:rsidR="00DB03B2" w:rsidRPr="001D0A13" w:rsidRDefault="00DB03B2" w:rsidP="00CB140D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1D0A13" w:rsidRDefault="00DB03B2" w:rsidP="00CB140D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 w:rsidRPr="001D0A13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Nombre del socio:</w:t>
                      </w:r>
                      <w:r w:rsidRPr="001D0A13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 Mirian Hernanez</w:t>
                      </w:r>
                    </w:p>
                    <w:p w:rsidR="00DB03B2" w:rsidRPr="001D0A13" w:rsidRDefault="00DB03B2" w:rsidP="00CB140D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B27506" w:rsidRDefault="00DB03B2" w:rsidP="00B27506">
                      <w:pPr>
                        <w:spacing w:after="0" w:line="240" w:lineRule="auto"/>
                        <w:jc w:val="both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Fecha </w:t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  <w:t>Peso</w:t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  <w:t>Altura</w:t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  <w:t>IMC</w:t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% Grasa</w:t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B2750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estado</w:t>
                      </w: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11/07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>/19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>100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1.89  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27.99   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 xml:space="preserve">   30</w:t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sobrepeso</w:t>
                      </w:r>
                    </w:p>
                    <w:p w:rsidR="00DB03B2" w:rsidRPr="00B27506" w:rsidRDefault="00DB03B2" w:rsidP="00480E1C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11/08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>/19</w:t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95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1.89  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480E1C">
                        <w:rPr>
                          <w:color w:val="4472C4" w:themeColor="accent5"/>
                          <w:sz w:val="18"/>
                          <w:lang w:val="es-ES"/>
                        </w:rPr>
                        <w:t>26</w:t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.59</w:t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   25</w:t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sobrepeso</w:t>
                      </w:r>
                    </w:p>
                    <w:p w:rsidR="00DB03B2" w:rsidRPr="00B27506" w:rsidRDefault="00DB03B2" w:rsidP="00480E1C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11/09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>/19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>78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1.89  </w:t>
                      </w:r>
                      <w:r w:rsidRPr="00B27506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Pr="00480E1C">
                        <w:rPr>
                          <w:color w:val="4472C4" w:themeColor="accent5"/>
                          <w:sz w:val="18"/>
                          <w:lang w:val="es-ES"/>
                        </w:rPr>
                        <w:t>21</w:t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.</w:t>
                      </w:r>
                      <w:r w:rsidRPr="00480E1C">
                        <w:rPr>
                          <w:color w:val="4472C4" w:themeColor="accent5"/>
                          <w:sz w:val="18"/>
                          <w:lang w:val="es-ES"/>
                        </w:rPr>
                        <w:t>83</w:t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  <w:t xml:space="preserve">   20</w:t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 w:rsidR="00386DB8">
                        <w:rPr>
                          <w:color w:val="4472C4" w:themeColor="accent5"/>
                          <w:sz w:val="18"/>
                          <w:lang w:val="es-ES"/>
                        </w:rPr>
                        <w:tab/>
                      </w:r>
                      <w:r>
                        <w:rPr>
                          <w:color w:val="4472C4" w:themeColor="accent5"/>
                          <w:sz w:val="18"/>
                          <w:lang w:val="es-ES"/>
                        </w:rPr>
                        <w:t>Normal</w:t>
                      </w:r>
                    </w:p>
                    <w:p w:rsidR="00DB03B2" w:rsidRPr="00B27506" w:rsidRDefault="00DB03B2" w:rsidP="00480E1C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 </w:t>
                      </w:r>
                    </w:p>
                    <w:p w:rsidR="00DB03B2" w:rsidRPr="00987092" w:rsidRDefault="00DB03B2" w:rsidP="00480E1C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 </w:t>
                      </w: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DB03B2" w:rsidRPr="00B27506" w:rsidRDefault="00DB03B2" w:rsidP="00480E1C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</w:p>
                    <w:p w:rsidR="00DB03B2" w:rsidRPr="00B27506" w:rsidRDefault="00DB03B2" w:rsidP="00480E1C">
                      <w:pPr>
                        <w:spacing w:after="0" w:line="240" w:lineRule="auto"/>
                        <w:jc w:val="both"/>
                        <w:rPr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B27506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 </w:t>
                      </w: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sz w:val="18"/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</w:p>
                    <w:p w:rsidR="00DB03B2" w:rsidRPr="00763EA8" w:rsidRDefault="00DB03B2" w:rsidP="00CB140D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71A">
        <w:rPr>
          <w:b/>
          <w:color w:val="000000" w:themeColor="text1"/>
          <w:sz w:val="18"/>
          <w:lang w:val="es-ES"/>
        </w:rPr>
        <w:t>7</w:t>
      </w:r>
      <w:r w:rsidRPr="00CB140D">
        <w:rPr>
          <w:b/>
          <w:color w:val="000000" w:themeColor="text1"/>
          <w:sz w:val="18"/>
          <w:lang w:val="es-ES"/>
        </w:rPr>
        <w:t>- Mostrar mediciones socio</w:t>
      </w:r>
    </w:p>
    <w:p w:rsidR="00CB140D" w:rsidRPr="00526C1F" w:rsidRDefault="00CB140D" w:rsidP="00CB140D">
      <w:pPr>
        <w:rPr>
          <w:b/>
          <w:color w:val="000000" w:themeColor="text1"/>
          <w:sz w:val="18"/>
          <w:lang w:val="es-ES"/>
        </w:rPr>
      </w:pPr>
    </w:p>
    <w:p w:rsidR="00CB140D" w:rsidRDefault="00CB140D" w:rsidP="00CB140D">
      <w:pPr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CB140D" w:rsidRDefault="00CB140D" w:rsidP="00CB140D">
      <w:pPr>
        <w:jc w:val="right"/>
        <w:rPr>
          <w:lang w:val="es-ES"/>
        </w:rPr>
      </w:pPr>
    </w:p>
    <w:p w:rsidR="006B208E" w:rsidRPr="00B92C0C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33F2BA24" wp14:editId="01DBB6C5">
            <wp:simplePos x="0" y="0"/>
            <wp:positionH relativeFrom="column">
              <wp:posOffset>1693545</wp:posOffset>
            </wp:positionH>
            <wp:positionV relativeFrom="paragraph">
              <wp:posOffset>11430</wp:posOffset>
            </wp:positionV>
            <wp:extent cx="265176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14" y="20700"/>
                <wp:lineTo x="21414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rPr>
          <w:lang w:val="es-ES"/>
        </w:rPr>
      </w:pPr>
      <w:r>
        <w:rPr>
          <w:lang w:val="es-ES"/>
        </w:rPr>
        <w:br w:type="page"/>
      </w:r>
    </w:p>
    <w:p w:rsidR="006B208E" w:rsidRDefault="006B208E" w:rsidP="006B208E">
      <w:pPr>
        <w:jc w:val="right"/>
        <w:rPr>
          <w:lang w:val="es-ES"/>
        </w:rPr>
      </w:pPr>
      <w:r w:rsidRPr="00C96D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F662D" wp14:editId="34FFB88C">
                <wp:simplePos x="0" y="0"/>
                <wp:positionH relativeFrom="column">
                  <wp:posOffset>1686054</wp:posOffset>
                </wp:positionH>
                <wp:positionV relativeFrom="paragraph">
                  <wp:posOffset>233772</wp:posOffset>
                </wp:positionV>
                <wp:extent cx="3525198" cy="2114291"/>
                <wp:effectExtent l="0" t="0" r="1841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198" cy="21142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D934" id="Rectángulo 28" o:spid="_x0000_s1026" style="position:absolute;margin-left:132.75pt;margin-top:18.4pt;width:277.55pt;height:16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" fillcolor="#ffd966 [1943]" strokecolor="#e7e6e6 [3214]" strokeweight="1pt"/>
            </w:pict>
          </mc:Fallback>
        </mc:AlternateContent>
      </w:r>
    </w:p>
    <w:p w:rsidR="006B208E" w:rsidRPr="00B92C0C" w:rsidRDefault="006B208E" w:rsidP="006B208E">
      <w:pPr>
        <w:jc w:val="right"/>
        <w:rPr>
          <w:lang w:val="es-ES"/>
        </w:rPr>
      </w:pPr>
      <w:r w:rsidRPr="00C96D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7A86D" wp14:editId="2AE54813">
                <wp:simplePos x="0" y="0"/>
                <wp:positionH relativeFrom="margin">
                  <wp:posOffset>1810181</wp:posOffset>
                </wp:positionH>
                <wp:positionV relativeFrom="paragraph">
                  <wp:posOffset>216963</wp:posOffset>
                </wp:positionV>
                <wp:extent cx="3227294" cy="1592959"/>
                <wp:effectExtent l="0" t="0" r="11430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4" cy="15929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Default="00DB03B2" w:rsidP="006B208E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DB03B2" w:rsidRDefault="00DB03B2" w:rsidP="00FC41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004814">
                              <w:rPr>
                                <w:b/>
                                <w:lang w:val="es-ES"/>
                              </w:rPr>
                              <w:t xml:space="preserve">Menú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Clases</w:t>
                            </w:r>
                            <w:r w:rsidR="00FC41FC">
                              <w:rPr>
                                <w:b/>
                                <w:lang w:val="es-ES"/>
                              </w:rPr>
                              <w:t xml:space="preserve"> Grupales</w:t>
                            </w:r>
                          </w:p>
                          <w:p w:rsidR="00FC41FC" w:rsidRPr="00004814" w:rsidRDefault="00FC41FC" w:rsidP="00FC41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DB03B2" w:rsidRDefault="00DB03B2" w:rsidP="00FC41F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5E7B71">
                              <w:rPr>
                                <w:lang w:val="es-ES"/>
                              </w:rPr>
                              <w:t>1-Creacion de clase grupal</w:t>
                            </w:r>
                          </w:p>
                          <w:p w:rsidR="00FC41FC" w:rsidRDefault="00FC41FC" w:rsidP="00FC41F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2-Visualizacion </w:t>
                            </w:r>
                            <w:del w:id="289" w:author="Karol" w:date="2019-09-30T10:10:00Z">
                              <w:r>
                                <w:rPr>
                                  <w:lang w:val="es-ES"/>
                                </w:rPr>
                                <w:delText xml:space="preserve">de </w:delText>
                              </w:r>
                            </w:del>
                            <w:r>
                              <w:rPr>
                                <w:lang w:val="es-ES"/>
                              </w:rPr>
                              <w:t>clase</w:t>
                            </w:r>
                            <w:ins w:id="290" w:author="Karol" w:date="2019-09-30T10:10:00Z">
                              <w:r w:rsidR="00B30738">
                                <w:rPr>
                                  <w:lang w:val="es-ES"/>
                                </w:rPr>
                                <w:t xml:space="preserve"> grupal</w:t>
                              </w:r>
                            </w:ins>
                          </w:p>
                          <w:p w:rsidR="00EF751B" w:rsidRDefault="00EF751B" w:rsidP="00FC41F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3-Matricular Socio</w:t>
                            </w:r>
                          </w:p>
                          <w:p w:rsidR="00CD532E" w:rsidRPr="00CD532E" w:rsidRDefault="00CD532E" w:rsidP="00CD53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4-</w:t>
                            </w:r>
                            <w:r w:rsidRPr="00CD532E">
                              <w:rPr>
                                <w:lang w:val="es-ES"/>
                              </w:rPr>
                              <w:t>Regresar menú principal</w:t>
                            </w:r>
                          </w:p>
                          <w:p w:rsidR="00CD532E" w:rsidRPr="005E7B71" w:rsidRDefault="00CD532E" w:rsidP="00FC41F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A86D" id="Cuadro de texto 29" o:spid="_x0000_s1047" type="#_x0000_t202" style="position:absolute;left:0;text-align:left;margin-left:142.55pt;margin-top:17.1pt;width:254.1pt;height:125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" fillcolor="#fff2cc [663]" strokecolor="white [3212]" strokeweight=".5pt">
                <v:textbox>
                  <w:txbxContent>
                    <w:p w:rsidR="00DB03B2" w:rsidRDefault="00DB03B2" w:rsidP="006B208E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  <w:p w:rsidR="00DB03B2" w:rsidRDefault="00DB03B2" w:rsidP="00FC41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004814">
                        <w:rPr>
                          <w:b/>
                          <w:lang w:val="es-ES"/>
                        </w:rPr>
                        <w:t xml:space="preserve">Menú </w:t>
                      </w:r>
                      <w:r>
                        <w:rPr>
                          <w:b/>
                          <w:lang w:val="es-ES"/>
                        </w:rPr>
                        <w:t>Clases</w:t>
                      </w:r>
                      <w:r w:rsidR="00FC41FC">
                        <w:rPr>
                          <w:b/>
                          <w:lang w:val="es-ES"/>
                        </w:rPr>
                        <w:t xml:space="preserve"> Grupales</w:t>
                      </w:r>
                    </w:p>
                    <w:p w:rsidR="00FC41FC" w:rsidRPr="00004814" w:rsidRDefault="00FC41FC" w:rsidP="00FC41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</w:p>
                    <w:p w:rsidR="00DB03B2" w:rsidRDefault="00DB03B2" w:rsidP="00FC41F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5E7B71">
                        <w:rPr>
                          <w:lang w:val="es-ES"/>
                        </w:rPr>
                        <w:t>1-Creacion de clase grupal</w:t>
                      </w:r>
                    </w:p>
                    <w:p w:rsidR="00FC41FC" w:rsidRDefault="00FC41FC" w:rsidP="00FC41F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2-Visualizacion </w:t>
                      </w:r>
                      <w:del w:id="529" w:author="Karol" w:date="2019-09-30T10:10:00Z">
                        <w:r>
                          <w:rPr>
                            <w:lang w:val="es-ES"/>
                          </w:rPr>
                          <w:delText xml:space="preserve">de </w:delText>
                        </w:r>
                      </w:del>
                      <w:r>
                        <w:rPr>
                          <w:lang w:val="es-ES"/>
                        </w:rPr>
                        <w:t>clase</w:t>
                      </w:r>
                      <w:ins w:id="530" w:author="Karol" w:date="2019-09-30T10:10:00Z">
                        <w:r w:rsidR="00B30738">
                          <w:rPr>
                            <w:lang w:val="es-ES"/>
                          </w:rPr>
                          <w:t xml:space="preserve"> grupal</w:t>
                        </w:r>
                      </w:ins>
                    </w:p>
                    <w:p w:rsidR="00EF751B" w:rsidRDefault="00EF751B" w:rsidP="00FC41F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3-Matricular Socio</w:t>
                      </w:r>
                    </w:p>
                    <w:p w:rsidR="00CD532E" w:rsidRPr="00CD532E" w:rsidRDefault="00CD532E" w:rsidP="00CD53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4-</w:t>
                      </w:r>
                      <w:r w:rsidRPr="00CD532E">
                        <w:rPr>
                          <w:lang w:val="es-ES"/>
                        </w:rPr>
                        <w:t>Regresar menú principal</w:t>
                      </w:r>
                    </w:p>
                    <w:p w:rsidR="00CD532E" w:rsidRPr="005E7B71" w:rsidRDefault="00CD532E" w:rsidP="00FC41F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208E" w:rsidRPr="00B92C0C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6B208E" w:rsidRDefault="006B208E" w:rsidP="006B208E">
      <w:pPr>
        <w:jc w:val="right"/>
        <w:rPr>
          <w:lang w:val="es-ES"/>
        </w:rPr>
      </w:pPr>
    </w:p>
    <w:p w:rsidR="00CB140D" w:rsidRDefault="006B208E" w:rsidP="00D5017D">
      <w:pPr>
        <w:rPr>
          <w:i/>
          <w:color w:val="ED7D31" w:themeColor="accent2"/>
          <w:sz w:val="18"/>
          <w:szCs w:val="18"/>
          <w:lang w:val="es-ES"/>
        </w:rPr>
      </w:pPr>
      <w:r>
        <w:rPr>
          <w:i/>
          <w:color w:val="ED7D31" w:themeColor="accent2"/>
          <w:sz w:val="18"/>
          <w:szCs w:val="18"/>
          <w:lang w:val="es-ES"/>
        </w:rPr>
        <w:t xml:space="preserve">Nota: </w:t>
      </w:r>
      <w:r w:rsidRPr="006B208E">
        <w:rPr>
          <w:i/>
          <w:color w:val="ED7D31" w:themeColor="accent2"/>
          <w:sz w:val="18"/>
          <w:szCs w:val="18"/>
          <w:lang w:val="es-ES"/>
        </w:rPr>
        <w:t>Los 3 salones ya deben estar creados por defecto en el sistema</w:t>
      </w:r>
    </w:p>
    <w:p w:rsidR="00917FC6" w:rsidRPr="00C30710" w:rsidRDefault="00917FC6" w:rsidP="00D5017D">
      <w:pPr>
        <w:rPr>
          <w:b/>
          <w:color w:val="000000" w:themeColor="text1"/>
          <w:sz w:val="18"/>
          <w:lang w:val="es-ES"/>
        </w:rPr>
      </w:pPr>
      <w:r w:rsidRPr="00C30710">
        <w:rPr>
          <w:b/>
          <w:color w:val="000000" w:themeColor="text1"/>
          <w:sz w:val="18"/>
          <w:lang w:val="es-ES"/>
        </w:rPr>
        <w:t>1-Creacion de clase grupal</w:t>
      </w:r>
    </w:p>
    <w:p w:rsidR="006B208E" w:rsidRDefault="00DB03B2" w:rsidP="00D5017D">
      <w:pPr>
        <w:rPr>
          <w:lang w:val="es-ES"/>
        </w:rPr>
      </w:pPr>
      <w:r w:rsidRPr="00C30710">
        <w:rPr>
          <w:b/>
          <w:noProof/>
          <w:color w:val="000000" w:themeColor="text1"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AB8A6" wp14:editId="6B5A9789">
                <wp:simplePos x="0" y="0"/>
                <wp:positionH relativeFrom="margin">
                  <wp:align>left</wp:align>
                </wp:positionH>
                <wp:positionV relativeFrom="paragraph">
                  <wp:posOffset>34187</wp:posOffset>
                </wp:positionV>
                <wp:extent cx="5713965" cy="5407786"/>
                <wp:effectExtent l="0" t="0" r="20320" b="2159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965" cy="54077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03B2" w:rsidRPr="00510BE7" w:rsidRDefault="00DB03B2" w:rsidP="00917FC6">
                            <w:pP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17FC6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Digite el salón deseado (A,B,C)</w:t>
                            </w: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:  </w:t>
                            </w:r>
                            <w:r w:rsidRPr="00510BE7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510BE7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 digitado el salón se muestra el horario semanal del mismo, para que así el usuario pueda elegir un horario disponible</w:t>
                            </w:r>
                            <w:r w:rsidRPr="00510BE7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8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600"/>
                              <w:gridCol w:w="1339"/>
                              <w:gridCol w:w="1694"/>
                              <w:gridCol w:w="1264"/>
                              <w:gridCol w:w="1381"/>
                              <w:gridCol w:w="1368"/>
                              <w:gridCol w:w="1590"/>
                              <w:tblGridChange w:id="291">
                                <w:tblGrid>
                                  <w:gridCol w:w="585"/>
                                  <w:gridCol w:w="94"/>
                                  <w:gridCol w:w="506"/>
                                  <w:gridCol w:w="350"/>
                                  <w:gridCol w:w="895"/>
                                  <w:gridCol w:w="94"/>
                                  <w:gridCol w:w="884"/>
                                  <w:gridCol w:w="810"/>
                                  <w:gridCol w:w="67"/>
                                  <w:gridCol w:w="903"/>
                                  <w:gridCol w:w="294"/>
                                  <w:gridCol w:w="607"/>
                                  <w:gridCol w:w="774"/>
                                  <w:gridCol w:w="180"/>
                                  <w:gridCol w:w="1188"/>
                                  <w:gridCol w:w="1590"/>
                                </w:tblGrid>
                              </w:tblGridChange>
                            </w:tblGrid>
                            <w:tr w:rsidR="00DB03B2" w:rsidTr="00C30710">
                              <w:tc>
                                <w:tcPr>
                                  <w:tcW w:w="679" w:type="dxa"/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Lunes</w:t>
                                  </w:r>
                                  <w:ins w:id="292" w:author="Karol" w:date="2019-09-30T10:10:00Z">
                                    <w:r w:rsidR="003B65B1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 xml:space="preserve"> (1)</w:t>
                                    </w:r>
                                  </w:ins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293" w:author="Karol" w:date="2019-09-30T10:10:00Z">
                                    <w:r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M</w:t>
                                    </w:r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artes</w:t>
                                    </w:r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(2)</w:t>
                                    </w:r>
                                  </w:ins>
                                  <w:del w:id="294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martes</w:delText>
                                    </w:r>
                                  </w:del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295" w:author="Karol" w:date="2019-09-30T10:10:00Z">
                                    <w:r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M</w:t>
                                    </w:r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iércoles</w:t>
                                    </w:r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(3)</w:t>
                                    </w:r>
                                  </w:ins>
                                  <w:del w:id="296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miércoles</w:delText>
                                    </w:r>
                                  </w:del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297" w:author="Karol" w:date="2019-09-30T10:10:00Z">
                                    <w:r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J</w:t>
                                    </w:r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ueves</w:t>
                                    </w:r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(4)</w:t>
                                    </w:r>
                                  </w:ins>
                                  <w:del w:id="298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jueves</w:delText>
                                    </w:r>
                                  </w:del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299" w:author="Karol" w:date="2019-09-30T10:10:00Z">
                                    <w:r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V</w:t>
                                    </w:r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iernes</w:t>
                                    </w:r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(5)</w:t>
                                    </w:r>
                                  </w:ins>
                                  <w:del w:id="300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viernes</w:delText>
                                    </w:r>
                                  </w:del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301" w:author="Karol" w:date="2019-09-30T10:10:00Z"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Sábado(6)</w:t>
                                    </w:r>
                                  </w:ins>
                                  <w:del w:id="302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sabado</w:delText>
                                    </w:r>
                                  </w:del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 w:rsidR="00DB03B2" w:rsidRPr="00DB03B2" w:rsidRDefault="003B65B1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ins w:id="303" w:author="Karol" w:date="2019-09-30T10:10:00Z">
                                    <w:r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D</w:t>
                                    </w:r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omingo</w:t>
                                    </w:r>
                                    <w:r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t>(7)</w:t>
                                    </w:r>
                                  </w:ins>
                                  <w:del w:id="304" w:author="Karol" w:date="2019-09-30T10:10:00Z">
                                    <w:r w:rsidR="00DB03B2" w:rsidRPr="00DB03B2">
                                      <w:rPr>
                                        <w:b/>
                                        <w:color w:val="4472C4" w:themeColor="accent5"/>
                                        <w:sz w:val="16"/>
                                        <w:lang w:val="es-ES"/>
                                      </w:rPr>
                                      <w:delText>domingo</w:delText>
                                    </w:r>
                                  </w:del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0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0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0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6:00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0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0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1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1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1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1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1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1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1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1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1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1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Yoga</w:t>
                                  </w:r>
                                  <w:r w:rsidR="00A158CC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(123)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PrChange w:id="32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2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2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2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2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2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2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2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8:00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2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2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3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3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3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3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3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3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3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3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3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3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4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4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4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4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4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4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4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4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10:00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4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4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Yoga</w:t>
                                  </w:r>
                                  <w:r w:rsidR="00A158CC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(124)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PrChange w:id="35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5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Spinning</w:t>
                                  </w:r>
                                </w:p>
                                <w:p w:rsidR="00A158CC" w:rsidRPr="00DB03B2" w:rsidRDefault="00A158CC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(126)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PrChange w:id="35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5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5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5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5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5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11:00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5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5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6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6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6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6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6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6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6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6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12:00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6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6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7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7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7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7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7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7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7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7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1:00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7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7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8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38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8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8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8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8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8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8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2:00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8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8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39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TRX</w:t>
                                  </w:r>
                                  <w:r w:rsidR="00A158CC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(125)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PrChange w:id="39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39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39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39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39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39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39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39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39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40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40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40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40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40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40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40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40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40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40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41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41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41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41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41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41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41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41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5:00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41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41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42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42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42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42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42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42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42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42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6:00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42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42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43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43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43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43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43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DB03B2" w:rsidTr="00C30710">
                              <w:tblPrEx>
                                <w:tblW w:w="0" w:type="auto"/>
                                <w:tblInd w:w="826" w:type="dxa"/>
                                <w:tblPrExChange w:id="435" w:author="Karol" w:date="2019-09-30T10:10:00Z">
                                  <w:tblPrEx>
                                    <w:tblW w:w="0" w:type="auto"/>
                                    <w:tblInd w:w="826" w:type="dxa"/>
                                  </w:tblPrEx>
                                </w:tblPrExChange>
                              </w:tblPrEx>
                              <w:trPr>
                                <w:trPrChange w:id="436" w:author="Karol" w:date="2019-09-30T10:10:00Z">
                                  <w:trPr>
                                    <w:gridAfter w:val="0"/>
                                  </w:trPr>
                                </w:trPrChange>
                              </w:trPr>
                              <w:tc>
                                <w:tcPr>
                                  <w:tcW w:w="679" w:type="dxa"/>
                                  <w:tcPrChange w:id="437" w:author="Karol" w:date="2019-09-30T10:10:00Z">
                                    <w:tcPr>
                                      <w:tcW w:w="679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  <w:r w:rsidRPr="00DB03B2"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PrChange w:id="438" w:author="Karol" w:date="2019-09-30T10:10:00Z">
                                    <w:tcPr>
                                      <w:tcW w:w="856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  <w:tcPrChange w:id="439" w:author="Karol" w:date="2019-09-30T10:10:00Z">
                                    <w:tcPr>
                                      <w:tcW w:w="895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  <w:tcPrChange w:id="440" w:author="Karol" w:date="2019-09-30T10:10:00Z">
                                    <w:tcPr>
                                      <w:tcW w:w="978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PrChange w:id="441" w:author="Karol" w:date="2019-09-30T10:10:00Z">
                                    <w:tcPr>
                                      <w:tcW w:w="877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PrChange w:id="442" w:author="Karol" w:date="2019-09-30T10:10:00Z">
                                    <w:tcPr>
                                      <w:tcW w:w="903" w:type="dxa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PrChange w:id="443" w:author="Karol" w:date="2019-09-30T10:10:00Z">
                                    <w:tcPr>
                                      <w:tcW w:w="901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PrChange w:id="444" w:author="Karol" w:date="2019-09-30T10:10:00Z">
                                    <w:tcPr>
                                      <w:tcW w:w="954" w:type="dxa"/>
                                      <w:gridSpan w:val="2"/>
                                    </w:tcPr>
                                  </w:tcPrChange>
                                </w:tcPr>
                                <w:p w:rsidR="00DB03B2" w:rsidRPr="00DB03B2" w:rsidRDefault="00DB03B2" w:rsidP="00917FC6">
                                  <w:pPr>
                                    <w:rPr>
                                      <w:b/>
                                      <w:color w:val="4472C4" w:themeColor="accent5"/>
                                      <w:sz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917FC6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Desea crear una clase (s/n): </w:t>
                            </w:r>
                            <w:r w:rsidRPr="00EF751B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s</w:t>
                            </w: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Digita  el día deseado:</w:t>
                            </w:r>
                            <w:r w:rsidRPr="00DB03B2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ins w:id="445" w:author="Karol" w:date="2019-09-30T10:10:00Z">
                              <w:r w:rsidR="003B65B1">
                                <w:rPr>
                                  <w:b/>
                                  <w:color w:val="70AD47" w:themeColor="accent6"/>
                                  <w:szCs w:val="18"/>
                                  <w:lang w:val="es-ES"/>
                                </w:rPr>
                                <w:t xml:space="preserve"> 1 </w:t>
                              </w:r>
                              <w:r w:rsidR="003B65B1" w:rsidRPr="003B65B1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>(</w:t>
                              </w:r>
                              <w:r w:rsidR="003B65B1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 xml:space="preserve"> el numero 1 equivale a lunes según la tabla</w:t>
                              </w:r>
                              <w:r w:rsidR="003B65B1" w:rsidRPr="003B65B1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>)</w:t>
                              </w:r>
                            </w:ins>
                            <w:del w:id="446" w:author="Karol" w:date="2019-09-30T10:10:00Z">
                              <w:r>
                                <w:rPr>
                                  <w:b/>
                                  <w:color w:val="70AD47" w:themeColor="accent6"/>
                                  <w:szCs w:val="18"/>
                                  <w:lang w:val="es-ES"/>
                                </w:rPr>
                                <w:delText>lunes</w:delText>
                              </w:r>
                            </w:del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Digita  la hora deseada:</w:t>
                            </w:r>
                            <w:r w:rsidRPr="00DB03B2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8:00</w:t>
                            </w: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Horario Disponible</w:t>
                            </w: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Digita el ID del instructor: 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1 567 333 </w:t>
                            </w:r>
                          </w:p>
                          <w:p w:rsidR="00DB03B2" w:rsidRDefault="00DB03B2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Nombre del instructor elegido: Maria </w:t>
                            </w:r>
                            <w:r w:rsidR="00A158CC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Guiterres</w:t>
                            </w:r>
                          </w:p>
                          <w:p w:rsidR="00A158CC" w:rsidRPr="00047653" w:rsidRDefault="00A158CC" w:rsidP="00DB03B2">
                            <w:pPr>
                              <w:spacing w:after="0" w:line="240" w:lineRule="auto"/>
                              <w:rPr>
                                <w:b/>
                                <w:color w:val="70AD47" w:themeColor="accent6"/>
                                <w:lang w:val="es-ES"/>
                                <w:rPrChange w:id="447" w:author="Karol" w:date="2019-09-30T10:10:00Z">
                                  <w:rPr>
                                    <w:b/>
                                    <w:color w:val="4472C4" w:themeColor="accent5"/>
                                    <w:sz w:val="18"/>
                                    <w:lang w:val="es-ES"/>
                                  </w:rPr>
                                </w:rPrChang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Nombre de la clase: </w:t>
                            </w:r>
                            <w:r w:rsidRPr="00102516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Pilates</w:t>
                            </w:r>
                            <w:ins w:id="448" w:author="Karol" w:date="2019-09-30T10:10:00Z">
                              <w:r w:rsidR="00047653">
                                <w:rPr>
                                  <w:b/>
                                  <w:color w:val="70AD47" w:themeColor="accent6"/>
                                  <w:szCs w:val="18"/>
                                  <w:lang w:val="es-ES"/>
                                </w:rPr>
                                <w:t xml:space="preserve">  </w:t>
                              </w:r>
                              <w:r w:rsidR="00047653" w:rsidRPr="003B65B1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>(</w:t>
                              </w:r>
                              <w:r w:rsidR="00047653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 xml:space="preserve"> no debe existir una lista previa de cursos</w:t>
                              </w:r>
                              <w:r w:rsidR="00047653" w:rsidRPr="003B65B1">
                                <w:rPr>
                                  <w:i/>
                                  <w:color w:val="ED7D31" w:themeColor="accent2"/>
                                  <w:sz w:val="18"/>
                                  <w:szCs w:val="18"/>
                                  <w:lang w:val="es-ES"/>
                                </w:rPr>
                                <w:t>)</w:t>
                              </w:r>
                            </w:ins>
                          </w:p>
                          <w:p w:rsidR="008A211A" w:rsidRDefault="008A211A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Cupo: </w:t>
                            </w:r>
                            <w:r w:rsidRPr="008A211A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20</w:t>
                            </w:r>
                          </w:p>
                          <w:p w:rsidR="00A158CC" w:rsidRDefault="00A158CC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A158CC" w:rsidRDefault="00A158CC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Se ha creado con éxito la clase</w:t>
                            </w:r>
                            <w:r w:rsidR="00284C79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 </w:t>
                            </w:r>
                            <w:ins w:id="449" w:author="Karol" w:date="2019-09-30T10:10:00Z">
                              <w:r w:rsidR="00284C79">
                                <w:rPr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  <w:t>Pilate</w:t>
                              </w:r>
                              <w:r w:rsidR="00AE6E22">
                                <w:rPr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  <w:t>s</w:t>
                              </w:r>
                            </w:ins>
                            <w:del w:id="450" w:author="Karol" w:date="2019-09-30T10:10:00Z">
                              <w:r w:rsidR="00284C79">
                                <w:rPr>
                                  <w:b/>
                                  <w:color w:val="4472C4" w:themeColor="accent5"/>
                                  <w:sz w:val="18"/>
                                  <w:lang w:val="es-ES"/>
                                </w:rPr>
                                <w:delText>Pilate</w:delText>
                              </w:r>
                            </w:del>
                            <w:r w:rsidR="00284C79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 código 127</w:t>
                            </w:r>
                            <w:r w:rsidRPr="00284C79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 w:rsidR="00284C79" w:rsidRPr="00284C79">
                              <w:rPr>
                                <w:i/>
                                <w:color w:val="ED7D31" w:themeColor="accent2"/>
                                <w:sz w:val="18"/>
                                <w:szCs w:val="18"/>
                                <w:lang w:val="es-ES"/>
                              </w:rPr>
                              <w:t xml:space="preserve"> (el código se asigna automáticamente )</w:t>
                            </w:r>
                          </w:p>
                          <w:p w:rsidR="00B44807" w:rsidRDefault="00B44807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B44807" w:rsidRPr="00987092" w:rsidRDefault="00B44807" w:rsidP="00B44807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 </w:t>
                            </w: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B44807" w:rsidRDefault="00B44807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B44807" w:rsidRDefault="00B44807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B44807" w:rsidRDefault="00B44807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A158CC" w:rsidRDefault="00A158CC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A158CC" w:rsidRDefault="00A158CC" w:rsidP="00DB03B2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DB03B2" w:rsidRPr="00917FC6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AB8A6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48" type="#_x0000_t202" style="position:absolute;margin-left:0;margin-top:2.7pt;width:449.9pt;height:425.8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" fillcolor="#fff2cc [663]" strokecolor="white [3212]" strokeweight=".5pt">
                <v:textbox>
                  <w:txbxContent>
                    <w:p w:rsidR="00DB03B2" w:rsidRPr="00510BE7" w:rsidRDefault="00DB03B2" w:rsidP="00917FC6">
                      <w:pP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</w:pPr>
                      <w:r w:rsidRPr="00917FC6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Digite el salón deseado (A,B,C)</w:t>
                      </w: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:  </w:t>
                      </w:r>
                      <w:r w:rsidRPr="00510BE7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A</w:t>
                      </w: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</w:t>
                      </w:r>
                      <w:r w:rsidRPr="00510BE7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 (</w:t>
                      </w:r>
                      <w:r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 digitado el salón se muestra el horario semanal del mismo, para que así el usuario pueda elegir un horario disponible</w:t>
                      </w:r>
                      <w:r w:rsidRPr="00510BE7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826" w:type="dxa"/>
                        <w:tblLook w:val="04A0" w:firstRow="1" w:lastRow="0" w:firstColumn="1" w:lastColumn="0" w:noHBand="0" w:noVBand="1"/>
                      </w:tblPr>
                      <w:tblGrid>
                        <w:gridCol w:w="585"/>
                        <w:gridCol w:w="600"/>
                        <w:gridCol w:w="1339"/>
                        <w:gridCol w:w="1694"/>
                        <w:gridCol w:w="1264"/>
                        <w:gridCol w:w="1381"/>
                        <w:gridCol w:w="1368"/>
                        <w:gridCol w:w="1590"/>
                        <w:tblGridChange w:id="451">
                          <w:tblGrid>
                            <w:gridCol w:w="585"/>
                            <w:gridCol w:w="94"/>
                            <w:gridCol w:w="506"/>
                            <w:gridCol w:w="350"/>
                            <w:gridCol w:w="895"/>
                            <w:gridCol w:w="94"/>
                            <w:gridCol w:w="884"/>
                            <w:gridCol w:w="810"/>
                            <w:gridCol w:w="67"/>
                            <w:gridCol w:w="903"/>
                            <w:gridCol w:w="294"/>
                            <w:gridCol w:w="607"/>
                            <w:gridCol w:w="774"/>
                            <w:gridCol w:w="180"/>
                            <w:gridCol w:w="1188"/>
                            <w:gridCol w:w="1590"/>
                          </w:tblGrid>
                        </w:tblGridChange>
                      </w:tblGrid>
                      <w:tr w:rsidR="00DB03B2" w:rsidTr="00C30710">
                        <w:tc>
                          <w:tcPr>
                            <w:tcW w:w="679" w:type="dxa"/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Lunes</w:t>
                            </w:r>
                            <w:ins w:id="452" w:author="Karol" w:date="2019-09-30T10:10:00Z">
                              <w:r w:rsidR="003B65B1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 xml:space="preserve"> (1)</w:t>
                              </w:r>
                            </w:ins>
                          </w:p>
                        </w:tc>
                        <w:tc>
                          <w:tcPr>
                            <w:tcW w:w="895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53" w:author="Karol" w:date="2019-09-30T10:10:00Z">
                              <w:r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M</w:t>
                              </w:r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artes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(2)</w:t>
                              </w:r>
                            </w:ins>
                            <w:del w:id="454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martes</w:delText>
                              </w:r>
                            </w:del>
                          </w:p>
                        </w:tc>
                        <w:tc>
                          <w:tcPr>
                            <w:tcW w:w="978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55" w:author="Karol" w:date="2019-09-30T10:10:00Z">
                              <w:r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M</w:t>
                              </w:r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iércoles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(3)</w:t>
                              </w:r>
                            </w:ins>
                            <w:del w:id="456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miércoles</w:delText>
                              </w:r>
                            </w:del>
                          </w:p>
                        </w:tc>
                        <w:tc>
                          <w:tcPr>
                            <w:tcW w:w="877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57" w:author="Karol" w:date="2019-09-30T10:10:00Z">
                              <w:r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J</w:t>
                              </w:r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ueves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(4)</w:t>
                              </w:r>
                            </w:ins>
                            <w:del w:id="458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jueves</w:delText>
                              </w:r>
                            </w:del>
                          </w:p>
                        </w:tc>
                        <w:tc>
                          <w:tcPr>
                            <w:tcW w:w="903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59" w:author="Karol" w:date="2019-09-30T10:10:00Z">
                              <w:r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V</w:t>
                              </w:r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iernes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(5)</w:t>
                              </w:r>
                            </w:ins>
                            <w:del w:id="460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viernes</w:delText>
                              </w:r>
                            </w:del>
                          </w:p>
                        </w:tc>
                        <w:tc>
                          <w:tcPr>
                            <w:tcW w:w="901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61" w:author="Karol" w:date="2019-09-30T10:10:00Z"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Sábado(6)</w:t>
                              </w:r>
                            </w:ins>
                            <w:del w:id="462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sabado</w:delText>
                              </w:r>
                            </w:del>
                          </w:p>
                        </w:tc>
                        <w:tc>
                          <w:tcPr>
                            <w:tcW w:w="954" w:type="dxa"/>
                          </w:tcPr>
                          <w:p w:rsidR="00DB03B2" w:rsidRPr="00DB03B2" w:rsidRDefault="003B65B1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ins w:id="463" w:author="Karol" w:date="2019-09-30T10:10:00Z">
                              <w:r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D</w:t>
                              </w:r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omingo</w:t>
                              </w:r>
                              <w:r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t>(7)</w:t>
                              </w:r>
                            </w:ins>
                            <w:del w:id="464" w:author="Karol" w:date="2019-09-30T10:10:00Z">
                              <w:r w:rsidR="00DB03B2" w:rsidRPr="00DB03B2">
                                <w:rPr>
                                  <w:b/>
                                  <w:color w:val="4472C4" w:themeColor="accent5"/>
                                  <w:sz w:val="16"/>
                                  <w:lang w:val="es-ES"/>
                                </w:rPr>
                                <w:delText>domingo</w:delText>
                              </w:r>
                            </w:del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46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46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46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6:00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46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46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47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47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47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47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47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47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47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47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47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47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Yoga</w:t>
                            </w:r>
                            <w:r w:rsidR="00A158CC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(123)</w:t>
                            </w:r>
                          </w:p>
                        </w:tc>
                        <w:tc>
                          <w:tcPr>
                            <w:tcW w:w="978" w:type="dxa"/>
                            <w:tcPrChange w:id="48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48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48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48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48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48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48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48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8:00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48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48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49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49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49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49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49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49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49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49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49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49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0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0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0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0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0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0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0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0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10:00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0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0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Yoga</w:t>
                            </w:r>
                            <w:r w:rsidR="00A158CC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(124)</w:t>
                            </w:r>
                          </w:p>
                        </w:tc>
                        <w:tc>
                          <w:tcPr>
                            <w:tcW w:w="978" w:type="dxa"/>
                            <w:tcPrChange w:id="51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1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Spinning</w:t>
                            </w:r>
                          </w:p>
                          <w:p w:rsidR="00A158CC" w:rsidRPr="00DB03B2" w:rsidRDefault="00A158CC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(126)</w:t>
                            </w:r>
                          </w:p>
                        </w:tc>
                        <w:tc>
                          <w:tcPr>
                            <w:tcW w:w="903" w:type="dxa"/>
                            <w:tcPrChange w:id="51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1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1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1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1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1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11:00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1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1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2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2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2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2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2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2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2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2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12:00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2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2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3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3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3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3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3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3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3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3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1:00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3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3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4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4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4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4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4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4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4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4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2:00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4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4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5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TRX</w:t>
                            </w:r>
                            <w:r w:rsidR="00A158CC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(125)</w:t>
                            </w:r>
                          </w:p>
                        </w:tc>
                        <w:tc>
                          <w:tcPr>
                            <w:tcW w:w="877" w:type="dxa"/>
                            <w:tcPrChange w:id="55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5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5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5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5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5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5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5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5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6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6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6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6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6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6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6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6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6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6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7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7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7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7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7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7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7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7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5:00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7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7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8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8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8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8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8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8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8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8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6:00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8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8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59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59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59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59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59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DB03B2" w:rsidTr="00C30710">
                        <w:tblPrEx>
                          <w:tblW w:w="0" w:type="auto"/>
                          <w:tblInd w:w="826" w:type="dxa"/>
                          <w:tblPrExChange w:id="595" w:author="Karol" w:date="2019-09-30T10:10:00Z">
                            <w:tblPrEx>
                              <w:tblW w:w="0" w:type="auto"/>
                              <w:tblInd w:w="826" w:type="dxa"/>
                            </w:tblPrEx>
                          </w:tblPrExChange>
                        </w:tblPrEx>
                        <w:trPr>
                          <w:trPrChange w:id="596" w:author="Karol" w:date="2019-09-30T10:10:00Z">
                            <w:trPr>
                              <w:gridAfter w:val="0"/>
                            </w:trPr>
                          </w:trPrChange>
                        </w:trPr>
                        <w:tc>
                          <w:tcPr>
                            <w:tcW w:w="679" w:type="dxa"/>
                            <w:tcPrChange w:id="597" w:author="Karol" w:date="2019-09-30T10:10:00Z">
                              <w:tcPr>
                                <w:tcW w:w="679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  <w:r w:rsidRPr="00DB03B2"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856" w:type="dxa"/>
                            <w:tcPrChange w:id="598" w:author="Karol" w:date="2019-09-30T10:10:00Z">
                              <w:tcPr>
                                <w:tcW w:w="856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  <w:tcPrChange w:id="599" w:author="Karol" w:date="2019-09-30T10:10:00Z">
                              <w:tcPr>
                                <w:tcW w:w="895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78" w:type="dxa"/>
                            <w:tcPrChange w:id="600" w:author="Karol" w:date="2019-09-30T10:10:00Z">
                              <w:tcPr>
                                <w:tcW w:w="978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PrChange w:id="601" w:author="Karol" w:date="2019-09-30T10:10:00Z">
                              <w:tcPr>
                                <w:tcW w:w="877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PrChange w:id="602" w:author="Karol" w:date="2019-09-30T10:10:00Z">
                              <w:tcPr>
                                <w:tcW w:w="903" w:type="dxa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PrChange w:id="603" w:author="Karol" w:date="2019-09-30T10:10:00Z">
                              <w:tcPr>
                                <w:tcW w:w="901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PrChange w:id="604" w:author="Karol" w:date="2019-09-30T10:10:00Z">
                              <w:tcPr>
                                <w:tcW w:w="954" w:type="dxa"/>
                                <w:gridSpan w:val="2"/>
                              </w:tcPr>
                            </w:tcPrChange>
                          </w:tcPr>
                          <w:p w:rsidR="00DB03B2" w:rsidRPr="00DB03B2" w:rsidRDefault="00DB03B2" w:rsidP="00917FC6">
                            <w:pPr>
                              <w:rPr>
                                <w:b/>
                                <w:color w:val="4472C4" w:themeColor="accent5"/>
                                <w:sz w:val="16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DB03B2" w:rsidRDefault="00DB03B2" w:rsidP="00917FC6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917FC6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Desea crear una clase (s/n): </w:t>
                      </w:r>
                      <w:r w:rsidRPr="00EF751B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s</w:t>
                      </w: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Digita  el día deseado:</w:t>
                      </w:r>
                      <w:r w:rsidRPr="00DB03B2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</w:t>
                      </w:r>
                      <w:ins w:id="605" w:author="Karol" w:date="2019-09-30T10:10:00Z">
                        <w:r w:rsidR="003B65B1">
                          <w:rPr>
                            <w:b/>
                            <w:color w:val="70AD47" w:themeColor="accent6"/>
                            <w:szCs w:val="18"/>
                            <w:lang w:val="es-ES"/>
                          </w:rPr>
                          <w:t xml:space="preserve"> 1 </w:t>
                        </w:r>
                        <w:r w:rsidR="003B65B1" w:rsidRPr="003B65B1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="003B65B1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 xml:space="preserve"> el numero 1 equivale a lunes según la tabla</w:t>
                        </w:r>
                        <w:r w:rsidR="003B65B1" w:rsidRPr="003B65B1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>)</w:t>
                        </w:r>
                      </w:ins>
                      <w:del w:id="606" w:author="Karol" w:date="2019-09-30T10:10:00Z">
                        <w:r>
                          <w:rPr>
                            <w:b/>
                            <w:color w:val="70AD47" w:themeColor="accent6"/>
                            <w:szCs w:val="18"/>
                            <w:lang w:val="es-ES"/>
                          </w:rPr>
                          <w:delText>lunes</w:delText>
                        </w:r>
                      </w:del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Digita  la hora deseada:</w:t>
                      </w:r>
                      <w:r w:rsidRPr="00DB03B2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8:00</w:t>
                      </w: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Horario Disponible</w:t>
                      </w: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Digita el ID del instructor: 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1 567 333 </w:t>
                      </w:r>
                    </w:p>
                    <w:p w:rsidR="00DB03B2" w:rsidRDefault="00DB03B2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Nombre del instructor elegido: Maria </w:t>
                      </w:r>
                      <w:r w:rsidR="00A158CC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Guiterres</w:t>
                      </w:r>
                    </w:p>
                    <w:p w:rsidR="00A158CC" w:rsidRPr="00047653" w:rsidRDefault="00A158CC" w:rsidP="00DB03B2">
                      <w:pPr>
                        <w:spacing w:after="0" w:line="240" w:lineRule="auto"/>
                        <w:rPr>
                          <w:b/>
                          <w:color w:val="70AD47" w:themeColor="accent6"/>
                          <w:lang w:val="es-ES"/>
                          <w:rPrChange w:id="607" w:author="Karol" w:date="2019-09-30T10:10:00Z">
                            <w:rPr>
                              <w:b/>
                              <w:color w:val="4472C4" w:themeColor="accent5"/>
                              <w:sz w:val="18"/>
                              <w:lang w:val="es-ES"/>
                            </w:rPr>
                          </w:rPrChange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Nombre de la clase: </w:t>
                      </w:r>
                      <w:r w:rsidRPr="00102516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Pilates</w:t>
                      </w:r>
                      <w:ins w:id="608" w:author="Karol" w:date="2019-09-30T10:10:00Z">
                        <w:r w:rsidR="00047653">
                          <w:rPr>
                            <w:b/>
                            <w:color w:val="70AD47" w:themeColor="accent6"/>
                            <w:szCs w:val="18"/>
                            <w:lang w:val="es-ES"/>
                          </w:rPr>
                          <w:t xml:space="preserve">  </w:t>
                        </w:r>
                        <w:r w:rsidR="00047653" w:rsidRPr="003B65B1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="00047653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 xml:space="preserve"> no debe existir una lista previa de cursos</w:t>
                        </w:r>
                        <w:r w:rsidR="00047653" w:rsidRPr="003B65B1">
                          <w:rPr>
                            <w:i/>
                            <w:color w:val="ED7D31" w:themeColor="accent2"/>
                            <w:sz w:val="18"/>
                            <w:szCs w:val="18"/>
                            <w:lang w:val="es-ES"/>
                          </w:rPr>
                          <w:t>)</w:t>
                        </w:r>
                      </w:ins>
                    </w:p>
                    <w:p w:rsidR="008A211A" w:rsidRDefault="008A211A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Cupo: </w:t>
                      </w:r>
                      <w:r w:rsidRPr="008A211A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20</w:t>
                      </w:r>
                    </w:p>
                    <w:p w:rsidR="00A158CC" w:rsidRDefault="00A158CC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A158CC" w:rsidRDefault="00A158CC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Se ha creado con éxito la clase</w:t>
                      </w:r>
                      <w:r w:rsidR="00284C79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 </w:t>
                      </w:r>
                      <w:ins w:id="609" w:author="Karol" w:date="2019-09-30T10:10:00Z">
                        <w:r w:rsidR="00284C79">
                          <w:rPr>
                            <w:b/>
                            <w:color w:val="4472C4" w:themeColor="accent5"/>
                            <w:sz w:val="18"/>
                            <w:lang w:val="es-ES"/>
                          </w:rPr>
                          <w:t>Pilate</w:t>
                        </w:r>
                        <w:r w:rsidR="00AE6E22">
                          <w:rPr>
                            <w:b/>
                            <w:color w:val="4472C4" w:themeColor="accent5"/>
                            <w:sz w:val="18"/>
                            <w:lang w:val="es-ES"/>
                          </w:rPr>
                          <w:t>s</w:t>
                        </w:r>
                      </w:ins>
                      <w:del w:id="610" w:author="Karol" w:date="2019-09-30T10:10:00Z">
                        <w:r w:rsidR="00284C79">
                          <w:rPr>
                            <w:b/>
                            <w:color w:val="4472C4" w:themeColor="accent5"/>
                            <w:sz w:val="18"/>
                            <w:lang w:val="es-ES"/>
                          </w:rPr>
                          <w:delText>Pilate</w:delText>
                        </w:r>
                      </w:del>
                      <w:r w:rsidR="00284C79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 código 127</w:t>
                      </w:r>
                      <w:r w:rsidRPr="00284C79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>.</w:t>
                      </w:r>
                      <w:r w:rsidR="00284C79" w:rsidRPr="00284C79">
                        <w:rPr>
                          <w:i/>
                          <w:color w:val="ED7D31" w:themeColor="accent2"/>
                          <w:sz w:val="18"/>
                          <w:szCs w:val="18"/>
                          <w:lang w:val="es-ES"/>
                        </w:rPr>
                        <w:t xml:space="preserve"> (el código se asigna automáticamente )</w:t>
                      </w:r>
                    </w:p>
                    <w:p w:rsidR="00B44807" w:rsidRDefault="00B44807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B44807" w:rsidRPr="00987092" w:rsidRDefault="00B44807" w:rsidP="00B44807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 </w:t>
                      </w: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B44807" w:rsidRDefault="00B44807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B44807" w:rsidRDefault="00B44807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B44807" w:rsidRDefault="00B44807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A158CC" w:rsidRDefault="00A158CC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A158CC" w:rsidRDefault="00A158CC" w:rsidP="00DB03B2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DB03B2" w:rsidRPr="00917FC6" w:rsidRDefault="00DB03B2" w:rsidP="00917FC6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208E" w:rsidRDefault="006B208E" w:rsidP="00D5017D">
      <w:pPr>
        <w:rPr>
          <w:lang w:val="es-ES"/>
        </w:rPr>
      </w:pPr>
      <w:r>
        <w:rPr>
          <w:lang w:val="es-ES"/>
        </w:rPr>
        <w:t>s</w:t>
      </w:r>
    </w:p>
    <w:p w:rsidR="00CB140D" w:rsidRDefault="00CB140D" w:rsidP="00D5017D">
      <w:pPr>
        <w:rPr>
          <w:lang w:val="es-ES"/>
        </w:rPr>
      </w:pPr>
    </w:p>
    <w:p w:rsidR="003F3BE0" w:rsidRDefault="003F3BE0" w:rsidP="008D4A23">
      <w:pPr>
        <w:jc w:val="right"/>
        <w:rPr>
          <w:lang w:val="es-ES"/>
        </w:rPr>
      </w:pPr>
    </w:p>
    <w:p w:rsidR="003C58E8" w:rsidRDefault="003C58E8" w:rsidP="008D4A23">
      <w:pPr>
        <w:jc w:val="right"/>
        <w:rPr>
          <w:lang w:val="es-ES"/>
        </w:rPr>
      </w:pPr>
    </w:p>
    <w:p w:rsidR="003C58E8" w:rsidRDefault="003C58E8" w:rsidP="008D4A23">
      <w:pPr>
        <w:jc w:val="right"/>
        <w:rPr>
          <w:lang w:val="es-ES"/>
        </w:rPr>
      </w:pPr>
    </w:p>
    <w:p w:rsidR="003F3BE0" w:rsidRDefault="003F3BE0" w:rsidP="003F3BE0">
      <w:pPr>
        <w:rPr>
          <w:lang w:val="es-ES"/>
        </w:rPr>
      </w:pPr>
    </w:p>
    <w:p w:rsidR="003F3BE0" w:rsidRDefault="003F3BE0" w:rsidP="008D4A23">
      <w:pPr>
        <w:jc w:val="right"/>
        <w:rPr>
          <w:lang w:val="es-ES"/>
        </w:rPr>
      </w:pPr>
    </w:p>
    <w:p w:rsidR="003F3BE0" w:rsidRDefault="003F3BE0" w:rsidP="008D4A23">
      <w:pPr>
        <w:jc w:val="right"/>
        <w:rPr>
          <w:lang w:val="es-ES"/>
        </w:rPr>
      </w:pPr>
    </w:p>
    <w:p w:rsidR="003F3BE0" w:rsidRDefault="003F3BE0" w:rsidP="008D4A23">
      <w:pPr>
        <w:jc w:val="right"/>
        <w:rPr>
          <w:lang w:val="es-ES"/>
        </w:rPr>
      </w:pPr>
    </w:p>
    <w:p w:rsidR="008D4A23" w:rsidRDefault="008D4A23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Default="00284C79" w:rsidP="002A09A9">
      <w:pPr>
        <w:jc w:val="right"/>
        <w:rPr>
          <w:lang w:val="es-ES"/>
        </w:rPr>
      </w:pPr>
    </w:p>
    <w:p w:rsidR="00284C79" w:rsidRPr="00C30710" w:rsidRDefault="00284C79" w:rsidP="00284C79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2</w:t>
      </w:r>
      <w:r w:rsidRPr="00C30710">
        <w:rPr>
          <w:b/>
          <w:color w:val="000000" w:themeColor="text1"/>
          <w:sz w:val="18"/>
          <w:lang w:val="es-ES"/>
        </w:rPr>
        <w:t>-</w:t>
      </w:r>
      <w:r>
        <w:rPr>
          <w:b/>
          <w:color w:val="000000" w:themeColor="text1"/>
          <w:sz w:val="18"/>
          <w:lang w:val="es-ES"/>
        </w:rPr>
        <w:t xml:space="preserve">Visualizacion </w:t>
      </w:r>
      <w:ins w:id="611" w:author="Karol" w:date="2019-09-30T10:10:00Z">
        <w:r w:rsidR="00910323">
          <w:rPr>
            <w:b/>
            <w:color w:val="000000" w:themeColor="text1"/>
            <w:sz w:val="18"/>
            <w:lang w:val="es-ES"/>
          </w:rPr>
          <w:t>clase grupal</w:t>
        </w:r>
      </w:ins>
      <w:del w:id="612" w:author="Karol" w:date="2019-09-30T10:10:00Z">
        <w:r>
          <w:rPr>
            <w:b/>
            <w:color w:val="000000" w:themeColor="text1"/>
            <w:sz w:val="18"/>
            <w:lang w:val="es-ES"/>
          </w:rPr>
          <w:delText>clases grupales</w:delText>
        </w:r>
      </w:del>
    </w:p>
    <w:p w:rsidR="00284C79" w:rsidRDefault="00284C79" w:rsidP="00284C79">
      <w:pPr>
        <w:rPr>
          <w:lang w:val="es-ES"/>
        </w:rPr>
      </w:pPr>
      <w:r w:rsidRPr="00C30710">
        <w:rPr>
          <w:b/>
          <w:noProof/>
          <w:color w:val="000000" w:themeColor="text1"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F8F6F" wp14:editId="1F1E5EAE">
                <wp:simplePos x="0" y="0"/>
                <wp:positionH relativeFrom="margin">
                  <wp:align>left</wp:align>
                </wp:positionH>
                <wp:positionV relativeFrom="paragraph">
                  <wp:posOffset>35207</wp:posOffset>
                </wp:positionV>
                <wp:extent cx="4563725" cy="2279793"/>
                <wp:effectExtent l="0" t="0" r="27940" b="254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25" cy="22797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4C79" w:rsidRDefault="00284C79" w:rsidP="00284C79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Digite el  ID de la clase</w:t>
                            </w:r>
                            <w:r w:rsidR="00223A9E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="00223A9E" w:rsidRPr="00223A9E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123</w:t>
                            </w:r>
                          </w:p>
                          <w:p w:rsidR="00284C79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Nombre: pilates</w:t>
                            </w:r>
                          </w:p>
                          <w:p w:rsidR="00223A9E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Horario:  Lunes 8:00 am</w:t>
                            </w:r>
                          </w:p>
                          <w:p w:rsidR="00223A9E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Instructor: Maria Guiterres</w:t>
                            </w:r>
                          </w:p>
                          <w:p w:rsidR="00223A9E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Capacidad: 20</w:t>
                            </w:r>
                          </w:p>
                          <w:p w:rsidR="00223A9E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Matriculados: 11</w:t>
                            </w:r>
                          </w:p>
                          <w:p w:rsidR="00223A9E" w:rsidRDefault="00223A9E" w:rsidP="00223A9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Disponibles: 9</w:t>
                            </w:r>
                          </w:p>
                          <w:p w:rsidR="00223A9E" w:rsidRDefault="00223A9E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Socios matriculados: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1 456 456  Maria Esquivel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1 222 334  Luisa Hernandez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1 333 445  Raquezl Peraza</w:t>
                            </w:r>
                          </w:p>
                          <w:p w:rsidR="00EF751B" w:rsidRDefault="00EF751B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Pr="00987092" w:rsidRDefault="00284C79" w:rsidP="00284C79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 </w:t>
                            </w: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284C79" w:rsidRDefault="00284C79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Default="00284C79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Default="00284C79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Default="00284C79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Default="00284C79" w:rsidP="00284C79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284C79" w:rsidRPr="00917FC6" w:rsidRDefault="00284C79" w:rsidP="00284C79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8F6F" id="Cuadro de texto 32" o:spid="_x0000_s1049" type="#_x0000_t202" style="position:absolute;margin-left:0;margin-top:2.75pt;width:359.35pt;height:179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" fillcolor="#fff2cc [663]" strokecolor="white [3212]" strokeweight=".5pt">
                <v:textbox>
                  <w:txbxContent>
                    <w:p w:rsidR="00284C79" w:rsidRDefault="00284C79" w:rsidP="00284C79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Digite el  ID de la clase</w:t>
                      </w:r>
                      <w:r w:rsidR="00223A9E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: </w:t>
                      </w:r>
                      <w:r w:rsidR="00223A9E" w:rsidRPr="00223A9E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123</w:t>
                      </w:r>
                    </w:p>
                    <w:p w:rsidR="00284C79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Nombre: pilates</w:t>
                      </w:r>
                    </w:p>
                    <w:p w:rsidR="00223A9E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Horario:  Lunes 8:00 am</w:t>
                      </w:r>
                    </w:p>
                    <w:p w:rsidR="00223A9E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Instructor: Maria Guiterres</w:t>
                      </w:r>
                    </w:p>
                    <w:p w:rsidR="00223A9E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Capacidad: 20</w:t>
                      </w:r>
                    </w:p>
                    <w:p w:rsidR="00223A9E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Matriculados: 11</w:t>
                      </w:r>
                    </w:p>
                    <w:p w:rsidR="00223A9E" w:rsidRDefault="00223A9E" w:rsidP="00223A9E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Disponibles: 9</w:t>
                      </w:r>
                    </w:p>
                    <w:p w:rsidR="00223A9E" w:rsidRDefault="00223A9E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Socios matriculados: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left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1 456 456  Maria Esquivel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left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1 222 334  Luisa Hernandez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left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1 333 445  Raquezl Peraza</w:t>
                      </w:r>
                    </w:p>
                    <w:p w:rsidR="00EF751B" w:rsidRDefault="00EF751B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Pr="00987092" w:rsidRDefault="00284C79" w:rsidP="00284C79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 </w:t>
                      </w: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284C79" w:rsidRDefault="00284C79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Default="00284C79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Default="00284C79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Default="00284C79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Default="00284C79" w:rsidP="00284C79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284C79" w:rsidRPr="00917FC6" w:rsidRDefault="00284C79" w:rsidP="00284C79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4C79" w:rsidRDefault="00284C79" w:rsidP="00284C79">
      <w:pPr>
        <w:rPr>
          <w:lang w:val="es-ES"/>
        </w:rPr>
      </w:pPr>
      <w:r>
        <w:rPr>
          <w:lang w:val="es-ES"/>
        </w:rPr>
        <w:t>s</w:t>
      </w:r>
    </w:p>
    <w:p w:rsidR="00284C79" w:rsidRDefault="00284C79" w:rsidP="00284C79">
      <w:pPr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284C79" w:rsidRDefault="00284C79" w:rsidP="00284C79">
      <w:pPr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EF751B" w:rsidRDefault="00EF751B" w:rsidP="00284C79">
      <w:pPr>
        <w:jc w:val="right"/>
        <w:rPr>
          <w:lang w:val="es-ES"/>
        </w:rPr>
      </w:pPr>
    </w:p>
    <w:p w:rsidR="00EF751B" w:rsidRPr="00C30710" w:rsidRDefault="00EF751B" w:rsidP="00EF751B">
      <w:pPr>
        <w:rPr>
          <w:b/>
          <w:color w:val="000000" w:themeColor="text1"/>
          <w:sz w:val="18"/>
          <w:lang w:val="es-ES"/>
        </w:rPr>
      </w:pPr>
      <w:r>
        <w:rPr>
          <w:b/>
          <w:color w:val="000000" w:themeColor="text1"/>
          <w:sz w:val="18"/>
          <w:lang w:val="es-ES"/>
        </w:rPr>
        <w:t>3</w:t>
      </w:r>
      <w:r w:rsidRPr="00C30710">
        <w:rPr>
          <w:b/>
          <w:color w:val="000000" w:themeColor="text1"/>
          <w:sz w:val="18"/>
          <w:lang w:val="es-ES"/>
        </w:rPr>
        <w:t>-</w:t>
      </w:r>
      <w:r>
        <w:rPr>
          <w:b/>
          <w:color w:val="000000" w:themeColor="text1"/>
          <w:sz w:val="18"/>
          <w:lang w:val="es-ES"/>
        </w:rPr>
        <w:t>Matricular socio</w:t>
      </w:r>
    </w:p>
    <w:p w:rsidR="00EF751B" w:rsidRDefault="00EF751B" w:rsidP="00EF751B">
      <w:pPr>
        <w:rPr>
          <w:lang w:val="es-ES"/>
        </w:rPr>
      </w:pPr>
      <w:r w:rsidRPr="00C30710">
        <w:rPr>
          <w:b/>
          <w:noProof/>
          <w:color w:val="000000" w:themeColor="text1"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08CF96" wp14:editId="5E106DDB">
                <wp:simplePos x="0" y="0"/>
                <wp:positionH relativeFrom="margin">
                  <wp:align>left</wp:align>
                </wp:positionH>
                <wp:positionV relativeFrom="paragraph">
                  <wp:posOffset>34069</wp:posOffset>
                </wp:positionV>
                <wp:extent cx="4563725" cy="2060503"/>
                <wp:effectExtent l="0" t="0" r="27940" b="165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25" cy="206050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751B" w:rsidRDefault="00EF751B" w:rsidP="00EF751B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Digite el  ID de la clase: </w:t>
                            </w:r>
                            <w:r w:rsidRPr="00223A9E"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>123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Nombre: pilates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Horario:  Lunes 8:00 am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Disponibles: 9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EF751B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EF751B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Digita ID de socio: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t xml:space="preserve"> 1 234 555</w:t>
                            </w:r>
                            <w: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  <w:br/>
                            </w:r>
                            <w:r w:rsidRPr="00EF751B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Nombre del socio: Luis Azofeifa </w:t>
                            </w:r>
                          </w:p>
                          <w:p w:rsidR="00EF751B" w:rsidRDefault="00B052E9" w:rsidP="00EF751B">
                            <w:pPr>
                              <w:rPr>
                                <w:b/>
                                <w:color w:val="70AD47" w:themeColor="accent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 xml:space="preserve">Socio matriculado exitosamente </w:t>
                            </w:r>
                          </w:p>
                          <w:p w:rsidR="00EF751B" w:rsidRPr="00987092" w:rsidRDefault="00EF751B" w:rsidP="00EF751B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  <w:r w:rsidRPr="00987092"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  <w:t>&lt;enter&gt;</w:t>
                            </w: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Default="00EF751B" w:rsidP="00EF751B">
                            <w:pPr>
                              <w:spacing w:after="0" w:line="240" w:lineRule="auto"/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  <w:p w:rsidR="00EF751B" w:rsidRPr="00917FC6" w:rsidRDefault="00EF751B" w:rsidP="00EF751B">
                            <w:pPr>
                              <w:rPr>
                                <w:b/>
                                <w:color w:val="4472C4" w:themeColor="accent5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CF96" id="Cuadro de texto 33" o:spid="_x0000_s1050" type="#_x0000_t202" style="position:absolute;margin-left:0;margin-top:2.7pt;width:359.35pt;height:162.2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" fillcolor="#fff2cc [663]" strokecolor="white [3212]" strokeweight=".5pt">
                <v:textbox>
                  <w:txbxContent>
                    <w:p w:rsidR="00EF751B" w:rsidRDefault="00EF751B" w:rsidP="00EF751B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Digite el  ID de la clase: </w:t>
                      </w:r>
                      <w:r w:rsidRPr="00223A9E"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>123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Nombre: pilates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Horario:  Lunes 8:00 am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ind w:firstLine="720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Disponibles: 9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EF751B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EF751B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Digita ID de socio: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t xml:space="preserve"> 1 234 555</w:t>
                      </w:r>
                      <w: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  <w:br/>
                      </w:r>
                      <w:r w:rsidRPr="00EF751B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Nombre del socio: Luis Azofeifa </w:t>
                      </w:r>
                    </w:p>
                    <w:p w:rsidR="00EF751B" w:rsidRDefault="00B052E9" w:rsidP="00EF751B">
                      <w:pPr>
                        <w:rPr>
                          <w:b/>
                          <w:color w:val="70AD47" w:themeColor="accent6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 xml:space="preserve">Socio matriculado exitosamente </w:t>
                      </w:r>
                    </w:p>
                    <w:p w:rsidR="00EF751B" w:rsidRPr="00987092" w:rsidRDefault="00EF751B" w:rsidP="00EF751B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  <w:r w:rsidRPr="00987092"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  <w:t>&lt;enter&gt;</w:t>
                      </w: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Default="00EF751B" w:rsidP="00EF751B">
                      <w:pPr>
                        <w:spacing w:after="0" w:line="240" w:lineRule="auto"/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  <w:p w:rsidR="00EF751B" w:rsidRPr="00917FC6" w:rsidRDefault="00EF751B" w:rsidP="00EF751B">
                      <w:pPr>
                        <w:rPr>
                          <w:b/>
                          <w:color w:val="4472C4" w:themeColor="accent5"/>
                          <w:sz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51B" w:rsidRDefault="00EF751B" w:rsidP="00EF751B">
      <w:pPr>
        <w:rPr>
          <w:lang w:val="es-ES"/>
        </w:rPr>
      </w:pPr>
      <w:r>
        <w:rPr>
          <w:lang w:val="es-ES"/>
        </w:rPr>
        <w:t>s</w:t>
      </w:r>
    </w:p>
    <w:p w:rsidR="00EF751B" w:rsidRDefault="00EF751B" w:rsidP="00EF751B">
      <w:pPr>
        <w:rPr>
          <w:lang w:val="es-ES"/>
        </w:rPr>
      </w:pPr>
    </w:p>
    <w:p w:rsidR="00EF751B" w:rsidRDefault="00EF751B" w:rsidP="00EF751B">
      <w:pPr>
        <w:jc w:val="right"/>
        <w:rPr>
          <w:lang w:val="es-ES"/>
        </w:rPr>
      </w:pPr>
    </w:p>
    <w:p w:rsidR="00EF751B" w:rsidRDefault="00EF751B" w:rsidP="00EF751B">
      <w:pPr>
        <w:jc w:val="right"/>
        <w:rPr>
          <w:lang w:val="es-ES"/>
        </w:rPr>
      </w:pPr>
    </w:p>
    <w:p w:rsidR="00EF751B" w:rsidRDefault="00EF751B" w:rsidP="00EF751B">
      <w:pPr>
        <w:jc w:val="right"/>
        <w:rPr>
          <w:lang w:val="es-ES"/>
        </w:rPr>
      </w:pPr>
    </w:p>
    <w:p w:rsidR="00EF751B" w:rsidRDefault="00EF751B" w:rsidP="00EF751B">
      <w:pPr>
        <w:rPr>
          <w:lang w:val="es-ES"/>
        </w:rPr>
      </w:pPr>
    </w:p>
    <w:p w:rsidR="00FF5CFE" w:rsidRDefault="00FF5CFE" w:rsidP="00EF751B">
      <w:pPr>
        <w:rPr>
          <w:lang w:val="es-ES"/>
        </w:rPr>
      </w:pPr>
    </w:p>
    <w:p w:rsidR="00FF5CFE" w:rsidRPr="00B052E9" w:rsidRDefault="00FF5CFE" w:rsidP="00EF751B">
      <w:pPr>
        <w:rPr>
          <w:b/>
          <w:i/>
          <w:color w:val="ED7D31" w:themeColor="accent2"/>
          <w:sz w:val="18"/>
          <w:szCs w:val="18"/>
          <w:lang w:val="es-ES"/>
        </w:rPr>
      </w:pPr>
      <w:r w:rsidRPr="00B052E9">
        <w:rPr>
          <w:b/>
          <w:i/>
          <w:color w:val="ED7D31" w:themeColor="accent2"/>
          <w:sz w:val="18"/>
          <w:szCs w:val="18"/>
          <w:lang w:val="es-ES"/>
        </w:rPr>
        <w:t>Nota: queda pendiente por cada profesor especifica que específicamente se debe guardar y recuperar en archivos.</w:t>
      </w:r>
    </w:p>
    <w:p w:rsidR="00EF751B" w:rsidRDefault="00EF751B" w:rsidP="00284C79">
      <w:pPr>
        <w:jc w:val="right"/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284C79" w:rsidRDefault="00284C79" w:rsidP="00284C79">
      <w:pPr>
        <w:jc w:val="right"/>
        <w:rPr>
          <w:lang w:val="es-ES"/>
        </w:rPr>
      </w:pPr>
    </w:p>
    <w:p w:rsidR="00284C79" w:rsidRPr="00B92C0C" w:rsidRDefault="00284C79" w:rsidP="002A09A9">
      <w:pPr>
        <w:jc w:val="right"/>
        <w:rPr>
          <w:lang w:val="es-ES"/>
        </w:rPr>
      </w:pPr>
    </w:p>
    <w:sectPr w:rsidR="00284C79" w:rsidRPr="00B92C0C" w:rsidSect="002A09A9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BFC" w:rsidRDefault="00950BFC" w:rsidP="00FF5CFE">
      <w:pPr>
        <w:spacing w:after="0" w:line="240" w:lineRule="auto"/>
      </w:pPr>
      <w:r>
        <w:separator/>
      </w:r>
    </w:p>
  </w:endnote>
  <w:endnote w:type="continuationSeparator" w:id="0">
    <w:p w:rsidR="00950BFC" w:rsidRDefault="00950BFC" w:rsidP="00FF5CFE">
      <w:pPr>
        <w:spacing w:after="0" w:line="240" w:lineRule="auto"/>
      </w:pPr>
      <w:r>
        <w:continuationSeparator/>
      </w:r>
    </w:p>
  </w:endnote>
  <w:endnote w:type="continuationNotice" w:id="1">
    <w:p w:rsidR="00950BFC" w:rsidRDefault="00950B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232458"/>
      <w:docPartObj>
        <w:docPartGallery w:val="Page Numbers (Bottom of Page)"/>
        <w:docPartUnique/>
      </w:docPartObj>
    </w:sdtPr>
    <w:sdtEndPr/>
    <w:sdtContent>
      <w:p w:rsidR="00FF5CFE" w:rsidRDefault="00FF5C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CC7" w:rsidRPr="00585CC7">
          <w:rPr>
            <w:noProof/>
            <w:lang w:val="es-ES"/>
          </w:rPr>
          <w:t>2</w:t>
        </w:r>
        <w:r>
          <w:fldChar w:fldCharType="end"/>
        </w:r>
      </w:p>
    </w:sdtContent>
  </w:sdt>
  <w:p w:rsidR="00FF5CFE" w:rsidRDefault="00FF5C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BFC" w:rsidRDefault="00950BFC" w:rsidP="00FF5CFE">
      <w:pPr>
        <w:spacing w:after="0" w:line="240" w:lineRule="auto"/>
      </w:pPr>
      <w:r>
        <w:separator/>
      </w:r>
    </w:p>
  </w:footnote>
  <w:footnote w:type="continuationSeparator" w:id="0">
    <w:p w:rsidR="00950BFC" w:rsidRDefault="00950BFC" w:rsidP="00FF5CFE">
      <w:pPr>
        <w:spacing w:after="0" w:line="240" w:lineRule="auto"/>
      </w:pPr>
      <w:r>
        <w:continuationSeparator/>
      </w:r>
    </w:p>
  </w:footnote>
  <w:footnote w:type="continuationNotice" w:id="1">
    <w:p w:rsidR="00950BFC" w:rsidRDefault="00950B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936" w:rsidRDefault="004A09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5A9"/>
    <w:multiLevelType w:val="hybridMultilevel"/>
    <w:tmpl w:val="502AF05C"/>
    <w:lvl w:ilvl="0" w:tplc="EAF4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5339B"/>
    <w:multiLevelType w:val="hybridMultilevel"/>
    <w:tmpl w:val="502AF05C"/>
    <w:lvl w:ilvl="0" w:tplc="EAF4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72DE"/>
    <w:multiLevelType w:val="hybridMultilevel"/>
    <w:tmpl w:val="502AF05C"/>
    <w:lvl w:ilvl="0" w:tplc="EAF4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04E"/>
    <w:multiLevelType w:val="hybridMultilevel"/>
    <w:tmpl w:val="502AF05C"/>
    <w:lvl w:ilvl="0" w:tplc="EAF4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6330C"/>
    <w:multiLevelType w:val="hybridMultilevel"/>
    <w:tmpl w:val="057E3540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4A9F6AE9"/>
    <w:multiLevelType w:val="hybridMultilevel"/>
    <w:tmpl w:val="4A3C3468"/>
    <w:lvl w:ilvl="0" w:tplc="EAF4569E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43AA3"/>
    <w:multiLevelType w:val="hybridMultilevel"/>
    <w:tmpl w:val="2A042A0C"/>
    <w:lvl w:ilvl="0" w:tplc="7CAC655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038C9"/>
    <w:multiLevelType w:val="hybridMultilevel"/>
    <w:tmpl w:val="845893A8"/>
    <w:lvl w:ilvl="0" w:tplc="D4FEB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7F5BB1"/>
    <w:multiLevelType w:val="hybridMultilevel"/>
    <w:tmpl w:val="15F6F052"/>
    <w:lvl w:ilvl="0" w:tplc="BE041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C"/>
    <w:rsid w:val="00004814"/>
    <w:rsid w:val="00006721"/>
    <w:rsid w:val="00022864"/>
    <w:rsid w:val="00031F0E"/>
    <w:rsid w:val="00047653"/>
    <w:rsid w:val="00047B54"/>
    <w:rsid w:val="00072CB0"/>
    <w:rsid w:val="000B61EA"/>
    <w:rsid w:val="000C0857"/>
    <w:rsid w:val="000D40EF"/>
    <w:rsid w:val="00102516"/>
    <w:rsid w:val="00120E4B"/>
    <w:rsid w:val="00131EA9"/>
    <w:rsid w:val="00161612"/>
    <w:rsid w:val="00174D73"/>
    <w:rsid w:val="00177E3E"/>
    <w:rsid w:val="00181028"/>
    <w:rsid w:val="001A1252"/>
    <w:rsid w:val="001B0F6A"/>
    <w:rsid w:val="001C1F34"/>
    <w:rsid w:val="001C4052"/>
    <w:rsid w:val="001D0A13"/>
    <w:rsid w:val="001E41C0"/>
    <w:rsid w:val="00206626"/>
    <w:rsid w:val="00214CB6"/>
    <w:rsid w:val="00217444"/>
    <w:rsid w:val="0022121F"/>
    <w:rsid w:val="00223A9E"/>
    <w:rsid w:val="00224C5F"/>
    <w:rsid w:val="0023140E"/>
    <w:rsid w:val="00246A0E"/>
    <w:rsid w:val="00261E20"/>
    <w:rsid w:val="00284C79"/>
    <w:rsid w:val="002A09A9"/>
    <w:rsid w:val="002A25E3"/>
    <w:rsid w:val="002A29E7"/>
    <w:rsid w:val="00320A90"/>
    <w:rsid w:val="003313A0"/>
    <w:rsid w:val="00332CCB"/>
    <w:rsid w:val="00335E60"/>
    <w:rsid w:val="00337838"/>
    <w:rsid w:val="00357BC8"/>
    <w:rsid w:val="003716EF"/>
    <w:rsid w:val="00373C9E"/>
    <w:rsid w:val="003827E8"/>
    <w:rsid w:val="00386DB8"/>
    <w:rsid w:val="00391E01"/>
    <w:rsid w:val="0039359B"/>
    <w:rsid w:val="003B105E"/>
    <w:rsid w:val="003B1946"/>
    <w:rsid w:val="003B65B1"/>
    <w:rsid w:val="003C58E8"/>
    <w:rsid w:val="003D4603"/>
    <w:rsid w:val="003F3BE0"/>
    <w:rsid w:val="00401F04"/>
    <w:rsid w:val="00427C61"/>
    <w:rsid w:val="0043449B"/>
    <w:rsid w:val="00444910"/>
    <w:rsid w:val="00445AA9"/>
    <w:rsid w:val="004642C0"/>
    <w:rsid w:val="00480E1C"/>
    <w:rsid w:val="004A0936"/>
    <w:rsid w:val="004B3E1B"/>
    <w:rsid w:val="004C30D3"/>
    <w:rsid w:val="004E659C"/>
    <w:rsid w:val="004F0FC0"/>
    <w:rsid w:val="004F10CE"/>
    <w:rsid w:val="00510BE7"/>
    <w:rsid w:val="00526C1F"/>
    <w:rsid w:val="00553DBD"/>
    <w:rsid w:val="005744A9"/>
    <w:rsid w:val="00585CC7"/>
    <w:rsid w:val="005A1281"/>
    <w:rsid w:val="005B5D6C"/>
    <w:rsid w:val="005E6BD6"/>
    <w:rsid w:val="005E7B71"/>
    <w:rsid w:val="00604C0E"/>
    <w:rsid w:val="006219F5"/>
    <w:rsid w:val="00642E2D"/>
    <w:rsid w:val="00675549"/>
    <w:rsid w:val="006B208E"/>
    <w:rsid w:val="006B64A2"/>
    <w:rsid w:val="006F28E6"/>
    <w:rsid w:val="00752CA7"/>
    <w:rsid w:val="00763EA8"/>
    <w:rsid w:val="00791784"/>
    <w:rsid w:val="007F3179"/>
    <w:rsid w:val="007F364C"/>
    <w:rsid w:val="00807924"/>
    <w:rsid w:val="008755DD"/>
    <w:rsid w:val="0089784E"/>
    <w:rsid w:val="008A211A"/>
    <w:rsid w:val="008B4E6E"/>
    <w:rsid w:val="008C1FB9"/>
    <w:rsid w:val="008C4DAC"/>
    <w:rsid w:val="008C7FF0"/>
    <w:rsid w:val="008D4A23"/>
    <w:rsid w:val="00910323"/>
    <w:rsid w:val="00910BCD"/>
    <w:rsid w:val="00913252"/>
    <w:rsid w:val="00917FC6"/>
    <w:rsid w:val="00926453"/>
    <w:rsid w:val="00950BFC"/>
    <w:rsid w:val="00956F14"/>
    <w:rsid w:val="00987092"/>
    <w:rsid w:val="009A753A"/>
    <w:rsid w:val="009B4F27"/>
    <w:rsid w:val="00A158CC"/>
    <w:rsid w:val="00A33C3A"/>
    <w:rsid w:val="00A341B6"/>
    <w:rsid w:val="00A50B37"/>
    <w:rsid w:val="00A64E4D"/>
    <w:rsid w:val="00A76635"/>
    <w:rsid w:val="00AA227E"/>
    <w:rsid w:val="00AA744A"/>
    <w:rsid w:val="00AB1CD0"/>
    <w:rsid w:val="00AB4ED7"/>
    <w:rsid w:val="00AC4731"/>
    <w:rsid w:val="00AE6E22"/>
    <w:rsid w:val="00AF4B9D"/>
    <w:rsid w:val="00AF6B2C"/>
    <w:rsid w:val="00B052E9"/>
    <w:rsid w:val="00B27506"/>
    <w:rsid w:val="00B30738"/>
    <w:rsid w:val="00B44807"/>
    <w:rsid w:val="00B541E4"/>
    <w:rsid w:val="00B5695D"/>
    <w:rsid w:val="00B7371A"/>
    <w:rsid w:val="00B77DD6"/>
    <w:rsid w:val="00B92C0C"/>
    <w:rsid w:val="00B952BB"/>
    <w:rsid w:val="00BC214A"/>
    <w:rsid w:val="00BE1FC2"/>
    <w:rsid w:val="00BE247A"/>
    <w:rsid w:val="00BE41CC"/>
    <w:rsid w:val="00BF7191"/>
    <w:rsid w:val="00C06E11"/>
    <w:rsid w:val="00C104F0"/>
    <w:rsid w:val="00C2011C"/>
    <w:rsid w:val="00C25252"/>
    <w:rsid w:val="00C27754"/>
    <w:rsid w:val="00C30710"/>
    <w:rsid w:val="00C676B9"/>
    <w:rsid w:val="00C806E1"/>
    <w:rsid w:val="00C96D2E"/>
    <w:rsid w:val="00CB140D"/>
    <w:rsid w:val="00CD4971"/>
    <w:rsid w:val="00CD532E"/>
    <w:rsid w:val="00CF6D92"/>
    <w:rsid w:val="00D21D1E"/>
    <w:rsid w:val="00D23BE0"/>
    <w:rsid w:val="00D5017D"/>
    <w:rsid w:val="00D51328"/>
    <w:rsid w:val="00D568DF"/>
    <w:rsid w:val="00D9581F"/>
    <w:rsid w:val="00DA38A9"/>
    <w:rsid w:val="00DA5AB4"/>
    <w:rsid w:val="00DB03B2"/>
    <w:rsid w:val="00E00180"/>
    <w:rsid w:val="00E13E45"/>
    <w:rsid w:val="00E14D1D"/>
    <w:rsid w:val="00E23128"/>
    <w:rsid w:val="00E66AE8"/>
    <w:rsid w:val="00E832D8"/>
    <w:rsid w:val="00E9677C"/>
    <w:rsid w:val="00EE7B26"/>
    <w:rsid w:val="00EF751B"/>
    <w:rsid w:val="00F40951"/>
    <w:rsid w:val="00F45F0C"/>
    <w:rsid w:val="00F61A37"/>
    <w:rsid w:val="00F66B8E"/>
    <w:rsid w:val="00F92182"/>
    <w:rsid w:val="00FC41FC"/>
    <w:rsid w:val="00FC6D4E"/>
    <w:rsid w:val="00FD67BE"/>
    <w:rsid w:val="00FD70E1"/>
    <w:rsid w:val="00FF31EE"/>
    <w:rsid w:val="00FF4333"/>
    <w:rsid w:val="00FF5CFE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1699D-21F3-4D09-ACB8-0957943B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8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5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CFE"/>
  </w:style>
  <w:style w:type="paragraph" w:styleId="Piedepgina">
    <w:name w:val="footer"/>
    <w:basedOn w:val="Normal"/>
    <w:link w:val="PiedepginaCar"/>
    <w:uiPriority w:val="99"/>
    <w:unhideWhenUsed/>
    <w:rsid w:val="00FF5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CFE"/>
  </w:style>
  <w:style w:type="paragraph" w:styleId="Revisin">
    <w:name w:val="Revision"/>
    <w:hidden/>
    <w:uiPriority w:val="99"/>
    <w:semiHidden/>
    <w:rsid w:val="004A093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0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Danilo Alvarado</cp:lastModifiedBy>
  <cp:revision>2</cp:revision>
  <dcterms:created xsi:type="dcterms:W3CDTF">2019-10-05T23:21:00Z</dcterms:created>
  <dcterms:modified xsi:type="dcterms:W3CDTF">2019-10-05T23:21:00Z</dcterms:modified>
</cp:coreProperties>
</file>